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1" w:name="_Hlk30597555" w:displacedByCustomXml="next"/>
    <w:bookmarkEnd w:id="1" w:displacedByCustomXml="next"/>
    <w:sdt>
      <w:sdtPr>
        <w:rPr>
          <w:rFonts w:eastAsiaTheme="minorHAnsi"/>
        </w:rPr>
        <w:id w:val="-1438212100"/>
        <w:docPartObj>
          <w:docPartGallery w:val="Cover Pages"/>
          <w:docPartUnique/>
        </w:docPartObj>
      </w:sdtPr>
      <w:sdtEndPr/>
      <w:sdtContent>
        <w:p w14:paraId="752EDA2F" w14:textId="711B101D" w:rsidR="00761018" w:rsidRDefault="00761018">
          <w:pPr>
            <w:pStyle w:val="NoSpacing"/>
          </w:pPr>
          <w:r>
            <w:rPr>
              <w:noProof/>
            </w:rPr>
            <mc:AlternateContent>
              <mc:Choice Requires="wpg">
                <w:drawing>
                  <wp:anchor distT="0" distB="0" distL="114300" distR="114300" simplePos="0" relativeHeight="251659264" behindDoc="1" locked="0" layoutInCell="1" allowOverlap="1" wp14:anchorId="21752740" wp14:editId="266F849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0A15875" w14:textId="09F6DBCE" w:rsidR="00761018" w:rsidRDefault="0076101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75274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0A15875" w14:textId="09F6DBCE" w:rsidR="00761018" w:rsidRDefault="0076101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78E1379" w14:textId="108DD636" w:rsidR="008877E8" w:rsidRDefault="00ED350E">
          <w:r>
            <w:rPr>
              <w:noProof/>
            </w:rPr>
            <mc:AlternateContent>
              <mc:Choice Requires="wps">
                <w:drawing>
                  <wp:anchor distT="0" distB="0" distL="114300" distR="114300" simplePos="0" relativeHeight="251661312" behindDoc="0" locked="0" layoutInCell="1" allowOverlap="1" wp14:anchorId="1F3D58A3" wp14:editId="5D733E96">
                    <wp:simplePos x="0" y="0"/>
                    <wp:positionH relativeFrom="page">
                      <wp:posOffset>3078480</wp:posOffset>
                    </wp:positionH>
                    <wp:positionV relativeFrom="page">
                      <wp:posOffset>6751320</wp:posOffset>
                    </wp:positionV>
                    <wp:extent cx="3947160" cy="1950720"/>
                    <wp:effectExtent l="0" t="0" r="15240" b="11430"/>
                    <wp:wrapNone/>
                    <wp:docPr id="32" name="Text Box 32"/>
                    <wp:cNvGraphicFramePr/>
                    <a:graphic xmlns:a="http://schemas.openxmlformats.org/drawingml/2006/main">
                      <a:graphicData uri="http://schemas.microsoft.com/office/word/2010/wordprocessingShape">
                        <wps:wsp>
                          <wps:cNvSpPr txBox="1"/>
                          <wps:spPr>
                            <a:xfrm>
                              <a:off x="0" y="0"/>
                              <a:ext cx="3947160" cy="1950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8D6D" w14:textId="7E517456" w:rsidR="00ED350E" w:rsidRDefault="00ED350E">
                                <w:pPr>
                                  <w:pStyle w:val="NoSpacing"/>
                                  <w:rPr>
                                    <w:color w:val="4472C4" w:themeColor="accent1"/>
                                    <w:sz w:val="26"/>
                                    <w:szCs w:val="26"/>
                                  </w:rPr>
                                </w:pPr>
                                <w:r>
                                  <w:rPr>
                                    <w:color w:val="4472C4" w:themeColor="accent1"/>
                                    <w:sz w:val="26"/>
                                    <w:szCs w:val="26"/>
                                  </w:rPr>
                                  <w:t xml:space="preserve">            </w:t>
                                </w:r>
                                <w:r w:rsidR="00166660">
                                  <w:rPr>
                                    <w:color w:val="4472C4" w:themeColor="accent1"/>
                                    <w:sz w:val="26"/>
                                    <w:szCs w:val="26"/>
                                  </w:rPr>
                                  <w:t xml:space="preserve"> </w:t>
                                </w:r>
                                <w:r>
                                  <w:rPr>
                                    <w:color w:val="4472C4" w:themeColor="accent1"/>
                                    <w:sz w:val="26"/>
                                    <w:szCs w:val="26"/>
                                  </w:rPr>
                                  <w:t>Submitted To: Ivan Wong</w:t>
                                </w:r>
                              </w:p>
                              <w:p w14:paraId="512640DA" w14:textId="77777777" w:rsidR="00166660" w:rsidRDefault="00166660">
                                <w:pPr>
                                  <w:pStyle w:val="NoSpacing"/>
                                  <w:rPr>
                                    <w:color w:val="4472C4" w:themeColor="accent1"/>
                                    <w:sz w:val="26"/>
                                    <w:szCs w:val="26"/>
                                  </w:rPr>
                                </w:pPr>
                                <w:r>
                                  <w:rPr>
                                    <w:color w:val="4472C4" w:themeColor="accent1"/>
                                    <w:sz w:val="26"/>
                                    <w:szCs w:val="26"/>
                                  </w:rPr>
                                  <w:t xml:space="preserve">            </w:t>
                                </w:r>
                              </w:p>
                              <w:p w14:paraId="44FB1417" w14:textId="4FFA8AAC" w:rsidR="00ED350E" w:rsidRDefault="00166660">
                                <w:pPr>
                                  <w:pStyle w:val="NoSpacing"/>
                                  <w:rPr>
                                    <w:color w:val="4472C4" w:themeColor="accent1"/>
                                    <w:sz w:val="26"/>
                                    <w:szCs w:val="26"/>
                                  </w:rPr>
                                </w:pPr>
                                <w:r>
                                  <w:rPr>
                                    <w:color w:val="4472C4" w:themeColor="accent1"/>
                                    <w:sz w:val="26"/>
                                    <w:szCs w:val="26"/>
                                  </w:rPr>
                                  <w:t xml:space="preserve">           </w:t>
                                </w:r>
                                <w:r w:rsidR="00ED350E">
                                  <w:rPr>
                                    <w:color w:val="4472C4" w:themeColor="accent1"/>
                                    <w:sz w:val="26"/>
                                    <w:szCs w:val="26"/>
                                  </w:rPr>
                                  <w:t>Submitted By:</w:t>
                                </w:r>
                              </w:p>
                              <w:p w14:paraId="1AA322F5" w14:textId="0A74E9EB" w:rsidR="00ED350E" w:rsidRDefault="00ED350E">
                                <w:pPr>
                                  <w:pStyle w:val="NoSpacing"/>
                                  <w:rPr>
                                    <w:color w:val="4472C4" w:themeColor="accent1"/>
                                    <w:sz w:val="26"/>
                                    <w:szCs w:val="26"/>
                                  </w:rPr>
                                </w:pPr>
                                <w:r>
                                  <w:rPr>
                                    <w:color w:val="4472C4" w:themeColor="accent1"/>
                                    <w:sz w:val="26"/>
                                    <w:szCs w:val="26"/>
                                  </w:rPr>
                                  <w:t xml:space="preserve">           </w:t>
                                </w:r>
                                <w:proofErr w:type="spellStart"/>
                                <w:r>
                                  <w:rPr>
                                    <w:color w:val="4472C4" w:themeColor="accent1"/>
                                    <w:sz w:val="26"/>
                                    <w:szCs w:val="26"/>
                                  </w:rPr>
                                  <w:t>Bao</w:t>
                                </w:r>
                                <w:proofErr w:type="spellEnd"/>
                                <w:r>
                                  <w:rPr>
                                    <w:color w:val="4472C4" w:themeColor="accent1"/>
                                    <w:sz w:val="26"/>
                                    <w:szCs w:val="26"/>
                                  </w:rPr>
                                  <w:t xml:space="preserve"> </w:t>
                                </w:r>
                                <w:proofErr w:type="spellStart"/>
                                <w:r>
                                  <w:rPr>
                                    <w:color w:val="4472C4" w:themeColor="accent1"/>
                                    <w:sz w:val="26"/>
                                    <w:szCs w:val="26"/>
                                  </w:rPr>
                                  <w:t>Vuong</w:t>
                                </w:r>
                                <w:proofErr w:type="spellEnd"/>
                                <w:r>
                                  <w:rPr>
                                    <w:color w:val="4472C4" w:themeColor="accent1"/>
                                    <w:sz w:val="26"/>
                                    <w:szCs w:val="26"/>
                                  </w:rPr>
                                  <w:t xml:space="preserve"> Chi (</w:t>
                                </w:r>
                                <w:r w:rsidR="00166660">
                                  <w:rPr>
                                    <w:color w:val="4472C4" w:themeColor="accent1"/>
                                    <w:sz w:val="26"/>
                                    <w:szCs w:val="26"/>
                                  </w:rPr>
                                  <w:t>300301875</w:t>
                                </w:r>
                                <w:r>
                                  <w:rPr>
                                    <w:color w:val="4472C4" w:themeColor="accent1"/>
                                    <w:sz w:val="26"/>
                                    <w:szCs w:val="26"/>
                                  </w:rPr>
                                  <w:t>)</w:t>
                                </w:r>
                              </w:p>
                              <w:p w14:paraId="0B8A0C82" w14:textId="63562393" w:rsidR="00ED350E" w:rsidRDefault="00ED350E">
                                <w:pPr>
                                  <w:pStyle w:val="NoSpacing"/>
                                  <w:rPr>
                                    <w:color w:val="4472C4" w:themeColor="accent1"/>
                                    <w:sz w:val="26"/>
                                    <w:szCs w:val="26"/>
                                  </w:rPr>
                                </w:pPr>
                                <w:r>
                                  <w:rPr>
                                    <w:color w:val="4472C4" w:themeColor="accent1"/>
                                    <w:sz w:val="26"/>
                                    <w:szCs w:val="26"/>
                                  </w:rPr>
                                  <w:t xml:space="preserve">           Navneet Kaur (300294398)</w:t>
                                </w:r>
                              </w:p>
                              <w:p w14:paraId="58CB3EFC" w14:textId="5BC831FC" w:rsidR="00ED350E" w:rsidRDefault="00ED350E">
                                <w:pPr>
                                  <w:pStyle w:val="NoSpacing"/>
                                  <w:rPr>
                                    <w:color w:val="4472C4" w:themeColor="accent1"/>
                                    <w:sz w:val="26"/>
                                    <w:szCs w:val="26"/>
                                  </w:rPr>
                                </w:pPr>
                                <w:r>
                                  <w:rPr>
                                    <w:color w:val="4472C4" w:themeColor="accent1"/>
                                    <w:sz w:val="26"/>
                                    <w:szCs w:val="26"/>
                                  </w:rPr>
                                  <w:t xml:space="preserve">           Shankarenfo Pannagiani Dharma (</w:t>
                                </w:r>
                                <w:r w:rsidR="00166660">
                                  <w:rPr>
                                    <w:color w:val="4472C4" w:themeColor="accent1"/>
                                    <w:sz w:val="26"/>
                                    <w:szCs w:val="26"/>
                                  </w:rPr>
                                  <w:t>300304800</w:t>
                                </w:r>
                                <w:r>
                                  <w:rPr>
                                    <w:color w:val="4472C4" w:themeColor="accent1"/>
                                    <w:sz w:val="26"/>
                                    <w:szCs w:val="26"/>
                                  </w:rPr>
                                  <w:t>)</w:t>
                                </w:r>
                              </w:p>
                              <w:p w14:paraId="034AD364" w14:textId="5E286FED" w:rsidR="00ED350E" w:rsidRDefault="00ED350E">
                                <w:pPr>
                                  <w:pStyle w:val="NoSpacing"/>
                                  <w:rPr>
                                    <w:color w:val="4472C4" w:themeColor="accent1"/>
                                    <w:sz w:val="26"/>
                                    <w:szCs w:val="26"/>
                                  </w:rPr>
                                </w:pPr>
                                <w:r>
                                  <w:rPr>
                                    <w:color w:val="4472C4" w:themeColor="accent1"/>
                                    <w:sz w:val="26"/>
                                    <w:szCs w:val="26"/>
                                  </w:rPr>
                                  <w:t xml:space="preserve">           Varun Saini (</w:t>
                                </w:r>
                                <w:r w:rsidR="00166660">
                                  <w:rPr>
                                    <w:color w:val="4472C4" w:themeColor="accent1"/>
                                    <w:sz w:val="26"/>
                                    <w:szCs w:val="26"/>
                                  </w:rPr>
                                  <w:t>300292468</w:t>
                                </w:r>
                                <w:r>
                                  <w:rPr>
                                    <w:color w:val="4472C4" w:themeColor="accent1"/>
                                    <w:sz w:val="26"/>
                                    <w:szCs w:val="26"/>
                                  </w:rPr>
                                  <w:t>)</w:t>
                                </w:r>
                              </w:p>
                              <w:p w14:paraId="3B2F8CD7" w14:textId="77777777" w:rsidR="00ED350E" w:rsidRDefault="00ED350E">
                                <w:pPr>
                                  <w:pStyle w:val="NoSpacing"/>
                                  <w:rPr>
                                    <w:color w:val="4472C4" w:themeColor="accent1"/>
                                    <w:sz w:val="26"/>
                                    <w:szCs w:val="26"/>
                                  </w:rPr>
                                </w:pPr>
                              </w:p>
                              <w:p w14:paraId="27E96BFD" w14:textId="77777777" w:rsidR="00ED350E" w:rsidRDefault="00ED350E">
                                <w:pPr>
                                  <w:pStyle w:val="NoSpacing"/>
                                  <w:rPr>
                                    <w:color w:val="4472C4" w:themeColor="accent1"/>
                                    <w:sz w:val="26"/>
                                    <w:szCs w:val="26"/>
                                  </w:rPr>
                                </w:pPr>
                              </w:p>
                              <w:p w14:paraId="64EB777A" w14:textId="1A52ADE0" w:rsidR="00761018" w:rsidRDefault="00994FB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ED350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3D58A3" id="_x0000_t202" coordsize="21600,21600" o:spt="202" path="m,l,21600r21600,l21600,xe">
                    <v:stroke joinstyle="miter"/>
                    <v:path gradientshapeok="t" o:connecttype="rect"/>
                  </v:shapetype>
                  <v:shape id="Text Box 32" o:spid="_x0000_s1055" type="#_x0000_t202" style="position:absolute;margin-left:242.4pt;margin-top:531.6pt;width:310.8pt;height:15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" filled="f" stroked="f" strokeweight=".5pt">
                    <v:textbox inset="0,0,0,0">
                      <w:txbxContent>
                        <w:p w14:paraId="4EE38D6D" w14:textId="7E517456" w:rsidR="00ED350E" w:rsidRDefault="00ED350E">
                          <w:pPr>
                            <w:pStyle w:val="NoSpacing"/>
                            <w:rPr>
                              <w:color w:val="4472C4" w:themeColor="accent1"/>
                              <w:sz w:val="26"/>
                              <w:szCs w:val="26"/>
                            </w:rPr>
                          </w:pPr>
                          <w:r>
                            <w:rPr>
                              <w:color w:val="4472C4" w:themeColor="accent1"/>
                              <w:sz w:val="26"/>
                              <w:szCs w:val="26"/>
                            </w:rPr>
                            <w:t xml:space="preserve">            </w:t>
                          </w:r>
                          <w:r w:rsidR="00166660">
                            <w:rPr>
                              <w:color w:val="4472C4" w:themeColor="accent1"/>
                              <w:sz w:val="26"/>
                              <w:szCs w:val="26"/>
                            </w:rPr>
                            <w:t xml:space="preserve"> </w:t>
                          </w:r>
                          <w:r>
                            <w:rPr>
                              <w:color w:val="4472C4" w:themeColor="accent1"/>
                              <w:sz w:val="26"/>
                              <w:szCs w:val="26"/>
                            </w:rPr>
                            <w:t>Submitted To: Ivan Wong</w:t>
                          </w:r>
                        </w:p>
                        <w:p w14:paraId="512640DA" w14:textId="77777777" w:rsidR="00166660" w:rsidRDefault="00166660">
                          <w:pPr>
                            <w:pStyle w:val="NoSpacing"/>
                            <w:rPr>
                              <w:color w:val="4472C4" w:themeColor="accent1"/>
                              <w:sz w:val="26"/>
                              <w:szCs w:val="26"/>
                            </w:rPr>
                          </w:pPr>
                          <w:r>
                            <w:rPr>
                              <w:color w:val="4472C4" w:themeColor="accent1"/>
                              <w:sz w:val="26"/>
                              <w:szCs w:val="26"/>
                            </w:rPr>
                            <w:t xml:space="preserve">            </w:t>
                          </w:r>
                        </w:p>
                        <w:p w14:paraId="44FB1417" w14:textId="4FFA8AAC" w:rsidR="00ED350E" w:rsidRDefault="00166660">
                          <w:pPr>
                            <w:pStyle w:val="NoSpacing"/>
                            <w:rPr>
                              <w:color w:val="4472C4" w:themeColor="accent1"/>
                              <w:sz w:val="26"/>
                              <w:szCs w:val="26"/>
                            </w:rPr>
                          </w:pPr>
                          <w:r>
                            <w:rPr>
                              <w:color w:val="4472C4" w:themeColor="accent1"/>
                              <w:sz w:val="26"/>
                              <w:szCs w:val="26"/>
                            </w:rPr>
                            <w:t xml:space="preserve">           </w:t>
                          </w:r>
                          <w:r w:rsidR="00ED350E">
                            <w:rPr>
                              <w:color w:val="4472C4" w:themeColor="accent1"/>
                              <w:sz w:val="26"/>
                              <w:szCs w:val="26"/>
                            </w:rPr>
                            <w:t>Submitted By:</w:t>
                          </w:r>
                        </w:p>
                        <w:p w14:paraId="1AA322F5" w14:textId="0A74E9EB" w:rsidR="00ED350E" w:rsidRDefault="00ED350E">
                          <w:pPr>
                            <w:pStyle w:val="NoSpacing"/>
                            <w:rPr>
                              <w:color w:val="4472C4" w:themeColor="accent1"/>
                              <w:sz w:val="26"/>
                              <w:szCs w:val="26"/>
                            </w:rPr>
                          </w:pPr>
                          <w:r>
                            <w:rPr>
                              <w:color w:val="4472C4" w:themeColor="accent1"/>
                              <w:sz w:val="26"/>
                              <w:szCs w:val="26"/>
                            </w:rPr>
                            <w:t xml:space="preserve">           </w:t>
                          </w:r>
                          <w:proofErr w:type="spellStart"/>
                          <w:r>
                            <w:rPr>
                              <w:color w:val="4472C4" w:themeColor="accent1"/>
                              <w:sz w:val="26"/>
                              <w:szCs w:val="26"/>
                            </w:rPr>
                            <w:t>Bao</w:t>
                          </w:r>
                          <w:proofErr w:type="spellEnd"/>
                          <w:r>
                            <w:rPr>
                              <w:color w:val="4472C4" w:themeColor="accent1"/>
                              <w:sz w:val="26"/>
                              <w:szCs w:val="26"/>
                            </w:rPr>
                            <w:t xml:space="preserve"> </w:t>
                          </w:r>
                          <w:proofErr w:type="spellStart"/>
                          <w:r>
                            <w:rPr>
                              <w:color w:val="4472C4" w:themeColor="accent1"/>
                              <w:sz w:val="26"/>
                              <w:szCs w:val="26"/>
                            </w:rPr>
                            <w:t>Vuong</w:t>
                          </w:r>
                          <w:proofErr w:type="spellEnd"/>
                          <w:r>
                            <w:rPr>
                              <w:color w:val="4472C4" w:themeColor="accent1"/>
                              <w:sz w:val="26"/>
                              <w:szCs w:val="26"/>
                            </w:rPr>
                            <w:t xml:space="preserve"> Chi (</w:t>
                          </w:r>
                          <w:r w:rsidR="00166660">
                            <w:rPr>
                              <w:color w:val="4472C4" w:themeColor="accent1"/>
                              <w:sz w:val="26"/>
                              <w:szCs w:val="26"/>
                            </w:rPr>
                            <w:t>300301875</w:t>
                          </w:r>
                          <w:r>
                            <w:rPr>
                              <w:color w:val="4472C4" w:themeColor="accent1"/>
                              <w:sz w:val="26"/>
                              <w:szCs w:val="26"/>
                            </w:rPr>
                            <w:t>)</w:t>
                          </w:r>
                        </w:p>
                        <w:p w14:paraId="0B8A0C82" w14:textId="63562393" w:rsidR="00ED350E" w:rsidRDefault="00ED350E">
                          <w:pPr>
                            <w:pStyle w:val="NoSpacing"/>
                            <w:rPr>
                              <w:color w:val="4472C4" w:themeColor="accent1"/>
                              <w:sz w:val="26"/>
                              <w:szCs w:val="26"/>
                            </w:rPr>
                          </w:pPr>
                          <w:r>
                            <w:rPr>
                              <w:color w:val="4472C4" w:themeColor="accent1"/>
                              <w:sz w:val="26"/>
                              <w:szCs w:val="26"/>
                            </w:rPr>
                            <w:t xml:space="preserve">           Navneet Kaur (300294398)</w:t>
                          </w:r>
                        </w:p>
                        <w:p w14:paraId="58CB3EFC" w14:textId="5BC831FC" w:rsidR="00ED350E" w:rsidRDefault="00ED350E">
                          <w:pPr>
                            <w:pStyle w:val="NoSpacing"/>
                            <w:rPr>
                              <w:color w:val="4472C4" w:themeColor="accent1"/>
                              <w:sz w:val="26"/>
                              <w:szCs w:val="26"/>
                            </w:rPr>
                          </w:pPr>
                          <w:r>
                            <w:rPr>
                              <w:color w:val="4472C4" w:themeColor="accent1"/>
                              <w:sz w:val="26"/>
                              <w:szCs w:val="26"/>
                            </w:rPr>
                            <w:t xml:space="preserve">           Shankarenfo Pannagiani Dharma (</w:t>
                          </w:r>
                          <w:r w:rsidR="00166660">
                            <w:rPr>
                              <w:color w:val="4472C4" w:themeColor="accent1"/>
                              <w:sz w:val="26"/>
                              <w:szCs w:val="26"/>
                            </w:rPr>
                            <w:t>300304800</w:t>
                          </w:r>
                          <w:r>
                            <w:rPr>
                              <w:color w:val="4472C4" w:themeColor="accent1"/>
                              <w:sz w:val="26"/>
                              <w:szCs w:val="26"/>
                            </w:rPr>
                            <w:t>)</w:t>
                          </w:r>
                        </w:p>
                        <w:p w14:paraId="034AD364" w14:textId="5E286FED" w:rsidR="00ED350E" w:rsidRDefault="00ED350E">
                          <w:pPr>
                            <w:pStyle w:val="NoSpacing"/>
                            <w:rPr>
                              <w:color w:val="4472C4" w:themeColor="accent1"/>
                              <w:sz w:val="26"/>
                              <w:szCs w:val="26"/>
                            </w:rPr>
                          </w:pPr>
                          <w:r>
                            <w:rPr>
                              <w:color w:val="4472C4" w:themeColor="accent1"/>
                              <w:sz w:val="26"/>
                              <w:szCs w:val="26"/>
                            </w:rPr>
                            <w:t xml:space="preserve">           Varun Saini (</w:t>
                          </w:r>
                          <w:r w:rsidR="00166660">
                            <w:rPr>
                              <w:color w:val="4472C4" w:themeColor="accent1"/>
                              <w:sz w:val="26"/>
                              <w:szCs w:val="26"/>
                            </w:rPr>
                            <w:t>300292468</w:t>
                          </w:r>
                          <w:r>
                            <w:rPr>
                              <w:color w:val="4472C4" w:themeColor="accent1"/>
                              <w:sz w:val="26"/>
                              <w:szCs w:val="26"/>
                            </w:rPr>
                            <w:t>)</w:t>
                          </w:r>
                        </w:p>
                        <w:p w14:paraId="3B2F8CD7" w14:textId="77777777" w:rsidR="00ED350E" w:rsidRDefault="00ED350E">
                          <w:pPr>
                            <w:pStyle w:val="NoSpacing"/>
                            <w:rPr>
                              <w:color w:val="4472C4" w:themeColor="accent1"/>
                              <w:sz w:val="26"/>
                              <w:szCs w:val="26"/>
                            </w:rPr>
                          </w:pPr>
                        </w:p>
                        <w:p w14:paraId="27E96BFD" w14:textId="77777777" w:rsidR="00ED350E" w:rsidRDefault="00ED350E">
                          <w:pPr>
                            <w:pStyle w:val="NoSpacing"/>
                            <w:rPr>
                              <w:color w:val="4472C4" w:themeColor="accent1"/>
                              <w:sz w:val="26"/>
                              <w:szCs w:val="26"/>
                            </w:rPr>
                          </w:pPr>
                        </w:p>
                        <w:p w14:paraId="64EB777A" w14:textId="1A52ADE0" w:rsidR="00761018" w:rsidRDefault="00994FB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ED350E">
                                <w:rPr>
                                  <w:caps/>
                                  <w:color w:val="595959" w:themeColor="text1" w:themeTint="A6"/>
                                  <w:sz w:val="20"/>
                                  <w:szCs w:val="20"/>
                                </w:rPr>
                                <w:t xml:space="preserve">     </w:t>
                              </w:r>
                            </w:sdtContent>
                          </w:sdt>
                        </w:p>
                      </w:txbxContent>
                    </v:textbox>
                    <w10:wrap anchorx="page" anchory="page"/>
                  </v:shape>
                </w:pict>
              </mc:Fallback>
            </mc:AlternateContent>
          </w:r>
          <w:r w:rsidR="00761018">
            <w:rPr>
              <w:noProof/>
            </w:rPr>
            <mc:AlternateContent>
              <mc:Choice Requires="wps">
                <w:drawing>
                  <wp:anchor distT="0" distB="0" distL="114300" distR="114300" simplePos="0" relativeHeight="251660288" behindDoc="0" locked="0" layoutInCell="1" allowOverlap="1" wp14:anchorId="77A7E061" wp14:editId="3015A1B3">
                    <wp:simplePos x="0" y="0"/>
                    <wp:positionH relativeFrom="page">
                      <wp:posOffset>1257300</wp:posOffset>
                    </wp:positionH>
                    <wp:positionV relativeFrom="page">
                      <wp:posOffset>2750820</wp:posOffset>
                    </wp:positionV>
                    <wp:extent cx="6042660" cy="2499360"/>
                    <wp:effectExtent l="0" t="0" r="15240" b="15240"/>
                    <wp:wrapNone/>
                    <wp:docPr id="1" name="Text Box 1"/>
                    <wp:cNvGraphicFramePr/>
                    <a:graphic xmlns:a="http://schemas.openxmlformats.org/drawingml/2006/main">
                      <a:graphicData uri="http://schemas.microsoft.com/office/word/2010/wordprocessingShape">
                        <wps:wsp>
                          <wps:cNvSpPr txBox="1"/>
                          <wps:spPr>
                            <a:xfrm>
                              <a:off x="0" y="0"/>
                              <a:ext cx="6042660" cy="249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67B9D" w14:textId="763D0F88" w:rsidR="00761018" w:rsidRDefault="00994FBB" w:rsidP="00761018">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7C24">
                                      <w:rPr>
                                        <w:rFonts w:asciiTheme="majorHAnsi" w:eastAsiaTheme="majorEastAsia" w:hAnsiTheme="majorHAnsi" w:cstheme="majorBidi"/>
                                        <w:color w:val="262626" w:themeColor="text1" w:themeTint="D9"/>
                                        <w:sz w:val="72"/>
                                        <w:szCs w:val="72"/>
                                      </w:rPr>
                                      <w:t>CSIS 3275- Software Engineering</w:t>
                                    </w:r>
                                  </w:sdtContent>
                                </w:sdt>
                                <w:r w:rsidR="00761018">
                                  <w:rPr>
                                    <w:rFonts w:asciiTheme="majorHAnsi" w:eastAsiaTheme="majorEastAsia" w:hAnsiTheme="majorHAnsi" w:cstheme="majorBidi"/>
                                    <w:color w:val="262626" w:themeColor="text1" w:themeTint="D9"/>
                                    <w:sz w:val="72"/>
                                    <w:szCs w:val="72"/>
                                  </w:rPr>
                                  <w:t xml:space="preserve">            </w:t>
                                </w:r>
                                <w:r w:rsidR="00B47536">
                                  <w:rPr>
                                    <w:rFonts w:asciiTheme="majorHAnsi" w:eastAsiaTheme="majorEastAsia" w:hAnsiTheme="majorHAnsi" w:cstheme="majorBidi"/>
                                    <w:color w:val="262626" w:themeColor="text1" w:themeTint="D9"/>
                                    <w:sz w:val="72"/>
                                    <w:szCs w:val="72"/>
                                  </w:rPr>
                                  <w:t xml:space="preserve">    </w:t>
                                </w:r>
                              </w:p>
                              <w:p w14:paraId="1F89D390" w14:textId="30D81406" w:rsidR="00B47536" w:rsidRPr="00761018" w:rsidRDefault="00B47536" w:rsidP="00761018">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 xml:space="preserve">             Project Proposal</w:t>
                                </w:r>
                              </w:p>
                              <w:p w14:paraId="4A9D853E" w14:textId="6AC14F62" w:rsidR="00761018" w:rsidRDefault="00ED350E">
                                <w:pPr>
                                  <w:spacing w:before="120"/>
                                  <w:rPr>
                                    <w:b/>
                                    <w:bCs/>
                                    <w:color w:val="404040" w:themeColor="text1" w:themeTint="BF"/>
                                    <w:sz w:val="36"/>
                                    <w:szCs w:val="36"/>
                                  </w:rPr>
                                </w:pPr>
                                <w:r>
                                  <w:rPr>
                                    <w:b/>
                                    <w:bCs/>
                                    <w:color w:val="404040" w:themeColor="text1" w:themeTint="BF"/>
                                    <w:sz w:val="36"/>
                                    <w:szCs w:val="36"/>
                                  </w:rPr>
                                  <w:t xml:space="preserve">                Spring MVC based Cloths Online Shopping</w:t>
                                </w:r>
                                <w:r w:rsidR="009E3995">
                                  <w:rPr>
                                    <w:b/>
                                    <w:bCs/>
                                    <w:color w:val="404040" w:themeColor="text1" w:themeTint="BF"/>
                                    <w:sz w:val="36"/>
                                    <w:szCs w:val="36"/>
                                  </w:rPr>
                                  <w:t xml:space="preserve"> System</w:t>
                                </w:r>
                              </w:p>
                              <w:p w14:paraId="6C359F66" w14:textId="15134EA0" w:rsidR="00ED350E" w:rsidRDefault="00ED350E">
                                <w:pPr>
                                  <w:spacing w:before="120"/>
                                  <w:rPr>
                                    <w:b/>
                                    <w:bCs/>
                                    <w:color w:val="404040" w:themeColor="text1" w:themeTint="BF"/>
                                    <w:sz w:val="36"/>
                                    <w:szCs w:val="36"/>
                                  </w:rPr>
                                </w:pPr>
                                <w:r>
                                  <w:rPr>
                                    <w:b/>
                                    <w:bCs/>
                                    <w:color w:val="404040" w:themeColor="text1" w:themeTint="BF"/>
                                    <w:sz w:val="36"/>
                                    <w:szCs w:val="36"/>
                                  </w:rPr>
                                  <w:t xml:space="preserve">                                    Web Application</w:t>
                                </w:r>
                              </w:p>
                              <w:p w14:paraId="1C518D2F" w14:textId="24D0866A" w:rsidR="00761018" w:rsidRPr="00761018" w:rsidRDefault="00ED350E">
                                <w:pPr>
                                  <w:spacing w:before="120"/>
                                  <w:rPr>
                                    <w:b/>
                                    <w:bCs/>
                                    <w:color w:val="404040" w:themeColor="text1" w:themeTint="BF"/>
                                    <w:sz w:val="36"/>
                                    <w:szCs w:val="36"/>
                                  </w:rPr>
                                </w:pPr>
                                <w:r>
                                  <w:rPr>
                                    <w:b/>
                                    <w:bCs/>
                                    <w:color w:val="404040" w:themeColor="text1" w:themeTint="BF"/>
                                    <w:sz w:val="36"/>
                                    <w:szCs w:val="36"/>
                                  </w:rPr>
                                  <w:t xml:space="preserve">                           Due Date: 01/2</w:t>
                                </w:r>
                                <w:r w:rsidR="00AB457D">
                                  <w:rPr>
                                    <w:b/>
                                    <w:bCs/>
                                    <w:color w:val="404040" w:themeColor="text1" w:themeTint="BF"/>
                                    <w:sz w:val="36"/>
                                    <w:szCs w:val="36"/>
                                  </w:rPr>
                                  <w:t>6</w:t>
                                </w:r>
                                <w:r>
                                  <w:rPr>
                                    <w:b/>
                                    <w:bCs/>
                                    <w:color w:val="404040" w:themeColor="text1" w:themeTint="BF"/>
                                    <w:sz w:val="36"/>
                                    <w:szCs w:val="36"/>
                                  </w:rPr>
                                  <w:t>/2020</w:t>
                                </w:r>
                              </w:p>
                              <w:p w14:paraId="20562272" w14:textId="77777777" w:rsidR="00761018" w:rsidRDefault="00761018">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A7E061" id="Text Box 1" o:spid="_x0000_s1056" type="#_x0000_t202" style="position:absolute;margin-left:99pt;margin-top:216.6pt;width:475.8pt;height:19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" filled="f" stroked="f" strokeweight=".5pt">
                    <v:textbox inset="0,0,0,0">
                      <w:txbxContent>
                        <w:p w14:paraId="5D067B9D" w14:textId="763D0F88" w:rsidR="00761018" w:rsidRDefault="00994FBB" w:rsidP="00761018">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7C24">
                                <w:rPr>
                                  <w:rFonts w:asciiTheme="majorHAnsi" w:eastAsiaTheme="majorEastAsia" w:hAnsiTheme="majorHAnsi" w:cstheme="majorBidi"/>
                                  <w:color w:val="262626" w:themeColor="text1" w:themeTint="D9"/>
                                  <w:sz w:val="72"/>
                                  <w:szCs w:val="72"/>
                                </w:rPr>
                                <w:t>CSIS 3275- Software Engineering</w:t>
                              </w:r>
                            </w:sdtContent>
                          </w:sdt>
                          <w:r w:rsidR="00761018">
                            <w:rPr>
                              <w:rFonts w:asciiTheme="majorHAnsi" w:eastAsiaTheme="majorEastAsia" w:hAnsiTheme="majorHAnsi" w:cstheme="majorBidi"/>
                              <w:color w:val="262626" w:themeColor="text1" w:themeTint="D9"/>
                              <w:sz w:val="72"/>
                              <w:szCs w:val="72"/>
                            </w:rPr>
                            <w:t xml:space="preserve">            </w:t>
                          </w:r>
                          <w:r w:rsidR="00B47536">
                            <w:rPr>
                              <w:rFonts w:asciiTheme="majorHAnsi" w:eastAsiaTheme="majorEastAsia" w:hAnsiTheme="majorHAnsi" w:cstheme="majorBidi"/>
                              <w:color w:val="262626" w:themeColor="text1" w:themeTint="D9"/>
                              <w:sz w:val="72"/>
                              <w:szCs w:val="72"/>
                            </w:rPr>
                            <w:t xml:space="preserve">    </w:t>
                          </w:r>
                        </w:p>
                        <w:p w14:paraId="1F89D390" w14:textId="30D81406" w:rsidR="00B47536" w:rsidRPr="00761018" w:rsidRDefault="00B47536" w:rsidP="00761018">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 xml:space="preserve">             Project Proposal</w:t>
                          </w:r>
                        </w:p>
                        <w:p w14:paraId="4A9D853E" w14:textId="6AC14F62" w:rsidR="00761018" w:rsidRDefault="00ED350E">
                          <w:pPr>
                            <w:spacing w:before="120"/>
                            <w:rPr>
                              <w:b/>
                              <w:bCs/>
                              <w:color w:val="404040" w:themeColor="text1" w:themeTint="BF"/>
                              <w:sz w:val="36"/>
                              <w:szCs w:val="36"/>
                            </w:rPr>
                          </w:pPr>
                          <w:r>
                            <w:rPr>
                              <w:b/>
                              <w:bCs/>
                              <w:color w:val="404040" w:themeColor="text1" w:themeTint="BF"/>
                              <w:sz w:val="36"/>
                              <w:szCs w:val="36"/>
                            </w:rPr>
                            <w:t xml:space="preserve">                Spring MVC based Cloths Online Shopping</w:t>
                          </w:r>
                          <w:r w:rsidR="009E3995">
                            <w:rPr>
                              <w:b/>
                              <w:bCs/>
                              <w:color w:val="404040" w:themeColor="text1" w:themeTint="BF"/>
                              <w:sz w:val="36"/>
                              <w:szCs w:val="36"/>
                            </w:rPr>
                            <w:t xml:space="preserve"> System</w:t>
                          </w:r>
                        </w:p>
                        <w:p w14:paraId="6C359F66" w14:textId="15134EA0" w:rsidR="00ED350E" w:rsidRDefault="00ED350E">
                          <w:pPr>
                            <w:spacing w:before="120"/>
                            <w:rPr>
                              <w:b/>
                              <w:bCs/>
                              <w:color w:val="404040" w:themeColor="text1" w:themeTint="BF"/>
                              <w:sz w:val="36"/>
                              <w:szCs w:val="36"/>
                            </w:rPr>
                          </w:pPr>
                          <w:r>
                            <w:rPr>
                              <w:b/>
                              <w:bCs/>
                              <w:color w:val="404040" w:themeColor="text1" w:themeTint="BF"/>
                              <w:sz w:val="36"/>
                              <w:szCs w:val="36"/>
                            </w:rPr>
                            <w:t xml:space="preserve">                                    Web Application</w:t>
                          </w:r>
                        </w:p>
                        <w:p w14:paraId="1C518D2F" w14:textId="24D0866A" w:rsidR="00761018" w:rsidRPr="00761018" w:rsidRDefault="00ED350E">
                          <w:pPr>
                            <w:spacing w:before="120"/>
                            <w:rPr>
                              <w:b/>
                              <w:bCs/>
                              <w:color w:val="404040" w:themeColor="text1" w:themeTint="BF"/>
                              <w:sz w:val="36"/>
                              <w:szCs w:val="36"/>
                            </w:rPr>
                          </w:pPr>
                          <w:r>
                            <w:rPr>
                              <w:b/>
                              <w:bCs/>
                              <w:color w:val="404040" w:themeColor="text1" w:themeTint="BF"/>
                              <w:sz w:val="36"/>
                              <w:szCs w:val="36"/>
                            </w:rPr>
                            <w:t xml:space="preserve">                           Due Date: 01/2</w:t>
                          </w:r>
                          <w:r w:rsidR="00AB457D">
                            <w:rPr>
                              <w:b/>
                              <w:bCs/>
                              <w:color w:val="404040" w:themeColor="text1" w:themeTint="BF"/>
                              <w:sz w:val="36"/>
                              <w:szCs w:val="36"/>
                            </w:rPr>
                            <w:t>6</w:t>
                          </w:r>
                          <w:r>
                            <w:rPr>
                              <w:b/>
                              <w:bCs/>
                              <w:color w:val="404040" w:themeColor="text1" w:themeTint="BF"/>
                              <w:sz w:val="36"/>
                              <w:szCs w:val="36"/>
                            </w:rPr>
                            <w:t>/2020</w:t>
                          </w:r>
                        </w:p>
                        <w:p w14:paraId="20562272" w14:textId="77777777" w:rsidR="00761018" w:rsidRDefault="00761018">
                          <w:pPr>
                            <w:spacing w:before="120"/>
                            <w:rPr>
                              <w:color w:val="404040" w:themeColor="text1" w:themeTint="BF"/>
                              <w:sz w:val="36"/>
                              <w:szCs w:val="36"/>
                            </w:rPr>
                          </w:pPr>
                        </w:p>
                      </w:txbxContent>
                    </v:textbox>
                    <w10:wrap anchorx="page" anchory="page"/>
                  </v:shape>
                </w:pict>
              </mc:Fallback>
            </mc:AlternateContent>
          </w:r>
          <w:r w:rsidR="00761018">
            <w:br w:type="page"/>
          </w:r>
        </w:p>
      </w:sdtContent>
    </w:sdt>
    <w:p w14:paraId="0DA5B64C" w14:textId="19247AF7" w:rsidR="00C151B9" w:rsidRPr="008877E8" w:rsidRDefault="00C151B9" w:rsidP="00353D24">
      <w:pPr>
        <w:pStyle w:val="Heading1"/>
        <w:pPrChange w:id="2" w:author="Dharma, Shankarenfo Pannagiani" w:date="2020-02-22T13:21:00Z">
          <w:pPr/>
        </w:pPrChange>
      </w:pPr>
      <w:r w:rsidRPr="00292ACE">
        <w:lastRenderedPageBreak/>
        <w:t>I</w:t>
      </w:r>
      <w:r w:rsidR="00C9565B">
        <w:t>ntroduction</w:t>
      </w:r>
    </w:p>
    <w:p w14:paraId="0414152A" w14:textId="14131EBB" w:rsidR="00B8738A" w:rsidRPr="005B343E" w:rsidRDefault="002753F4">
      <w:pPr>
        <w:rPr>
          <w:rFonts w:ascii="Times New Roman" w:hAnsi="Times New Roman" w:cs="Times New Roman"/>
          <w:sz w:val="24"/>
          <w:szCs w:val="24"/>
        </w:rPr>
      </w:pPr>
      <w:r w:rsidRPr="005B343E">
        <w:rPr>
          <w:rFonts w:ascii="Times New Roman" w:hAnsi="Times New Roman" w:cs="Times New Roman"/>
          <w:sz w:val="24"/>
          <w:szCs w:val="24"/>
        </w:rPr>
        <w:t>The Cloths Online Shopping</w:t>
      </w:r>
      <w:r w:rsidR="00B8738A" w:rsidRPr="005B343E">
        <w:rPr>
          <w:rFonts w:ascii="Times New Roman" w:hAnsi="Times New Roman" w:cs="Times New Roman"/>
          <w:sz w:val="24"/>
          <w:szCs w:val="24"/>
        </w:rPr>
        <w:t xml:space="preserve"> is a web-based application intended for online retailers. The main objective of this application is to make searching, viewing and selection of product easier. It contains a sophisticated search engine for users to search for products specific to their needs.</w:t>
      </w:r>
      <w:ins w:id="3" w:author="Dharma, Shankarenfo Pannagiani" w:date="2020-02-22T12:40:00Z">
        <w:r w:rsidR="00DF6795">
          <w:rPr>
            <w:rFonts w:ascii="Times New Roman" w:hAnsi="Times New Roman" w:cs="Times New Roman"/>
            <w:sz w:val="24"/>
            <w:szCs w:val="24"/>
          </w:rPr>
          <w:t xml:space="preserve"> </w:t>
        </w:r>
      </w:ins>
      <w:r w:rsidR="00B8738A" w:rsidRPr="005B343E">
        <w:rPr>
          <w:rFonts w:ascii="Times New Roman" w:hAnsi="Times New Roman" w:cs="Times New Roman"/>
          <w:sz w:val="24"/>
          <w:szCs w:val="24"/>
        </w:rPr>
        <w:t>The search engine provides an easy and convenient way to search for products where users can search for a product interactively and the searching engine would refine the products available based on the users inputs, the users can then view the complete specification of each product. In Cloths Online Shopping System if an intermediary service is present the process is called Electronic Commerce (e-commerce).</w:t>
      </w:r>
    </w:p>
    <w:p w14:paraId="002E705F" w14:textId="77777777" w:rsidR="00D57EB0" w:rsidRPr="00292ACE" w:rsidRDefault="00D57EB0" w:rsidP="00353D24">
      <w:pPr>
        <w:pStyle w:val="Heading1"/>
        <w:pPrChange w:id="4" w:author="Dharma, Shankarenfo Pannagiani" w:date="2020-02-22T13:21:00Z">
          <w:pPr/>
        </w:pPrChange>
      </w:pPr>
      <w:r w:rsidRPr="00292ACE">
        <w:t>Software Scope</w:t>
      </w:r>
      <w:del w:id="5" w:author="Dharma, Shankarenfo Pannagiani" w:date="2020-02-22T13:21:00Z">
        <w:r w:rsidRPr="00292ACE" w:rsidDel="00353D24">
          <w:delText>:</w:delText>
        </w:r>
      </w:del>
    </w:p>
    <w:p w14:paraId="1099908E" w14:textId="43B2AD74" w:rsidR="00D57EB0" w:rsidRPr="00D57EB0" w:rsidRDefault="00D57EB0" w:rsidP="00353D24">
      <w:pPr>
        <w:pStyle w:val="Heading2"/>
        <w:pPrChange w:id="6" w:author="Dharma, Shankarenfo Pannagiani" w:date="2020-02-22T13:21:00Z">
          <w:pPr/>
        </w:pPrChange>
      </w:pPr>
      <w:del w:id="7" w:author="Dharma, Shankarenfo Pannagiani" w:date="2020-02-22T12:38:00Z">
        <w:r w:rsidRPr="00D57EB0" w:rsidDel="00DF6795">
          <w:delText>What is your product? Who is the target user? What problem is it solving?</w:delText>
        </w:r>
      </w:del>
      <w:ins w:id="8" w:author="Dharma, Shankarenfo Pannagiani" w:date="2020-02-22T12:38:00Z">
        <w:r w:rsidR="00DF6795">
          <w:t>Product Description</w:t>
        </w:r>
      </w:ins>
    </w:p>
    <w:p w14:paraId="3F5AC518" w14:textId="77777777" w:rsidR="00D57EB0" w:rsidRDefault="00D57EB0" w:rsidP="00D57EB0">
      <w:pPr>
        <w:rPr>
          <w:rFonts w:ascii="Times New Roman" w:hAnsi="Times New Roman" w:cs="Times New Roman"/>
          <w:sz w:val="24"/>
          <w:szCs w:val="24"/>
        </w:rPr>
      </w:pPr>
      <w:r>
        <w:rPr>
          <w:rFonts w:ascii="Times New Roman" w:hAnsi="Times New Roman" w:cs="Times New Roman"/>
          <w:sz w:val="24"/>
          <w:szCs w:val="24"/>
        </w:rPr>
        <w:t>The project aims to develop Cloths Online Shopping System: A web-based electronic market to allow registered users to browse and make purchases on the web application’s inventory. This web application can be accessed by customers using their internet browser. The inventory of items for sale are stored in MYSQL.</w:t>
      </w:r>
    </w:p>
    <w:p w14:paraId="184806EF" w14:textId="77777777" w:rsidR="00D57EB0" w:rsidRDefault="00D57EB0" w:rsidP="00D57EB0">
      <w:pPr>
        <w:rPr>
          <w:ins w:id="9" w:author="Dharma, Shankarenfo Pannagiani" w:date="2020-02-22T13:47:00Z"/>
          <w:rFonts w:ascii="Times New Roman" w:hAnsi="Times New Roman" w:cs="Times New Roman"/>
          <w:sz w:val="24"/>
          <w:szCs w:val="24"/>
        </w:rPr>
      </w:pPr>
      <w:r>
        <w:rPr>
          <w:rFonts w:ascii="Times New Roman" w:hAnsi="Times New Roman" w:cs="Times New Roman"/>
          <w:sz w:val="24"/>
          <w:szCs w:val="24"/>
        </w:rPr>
        <w:t>This project aims to create a suitable interface for registered customers to make direct purchases to the shop’s inventory as well as allow owners/admin to manage, record and handle sales, stocking, deliveries and shoppers.</w:t>
      </w:r>
    </w:p>
    <w:p w14:paraId="7162C3F5" w14:textId="0702D509" w:rsidR="00036103" w:rsidRDefault="00036103" w:rsidP="00036103">
      <w:pPr>
        <w:pStyle w:val="Heading2"/>
        <w:rPr>
          <w:ins w:id="10" w:author="Dharma, Shankarenfo Pannagiani" w:date="2020-02-22T13:47:00Z"/>
        </w:rPr>
        <w:pPrChange w:id="11" w:author="Dharma, Shankarenfo Pannagiani" w:date="2020-02-22T13:47:00Z">
          <w:pPr/>
        </w:pPrChange>
      </w:pPr>
      <w:ins w:id="12" w:author="Dharma, Shankarenfo Pannagiani" w:date="2020-02-22T13:47:00Z">
        <w:r>
          <w:t>Project Constraints</w:t>
        </w:r>
      </w:ins>
    </w:p>
    <w:p w14:paraId="12B36DE6" w14:textId="00359DF0" w:rsidR="00036103" w:rsidRPr="00036103" w:rsidRDefault="00036103" w:rsidP="00036103">
      <w:pPr>
        <w:rPr>
          <w:rFonts w:ascii="Times New Roman" w:hAnsi="Times New Roman" w:cs="Times New Roman"/>
          <w:sz w:val="24"/>
          <w:szCs w:val="24"/>
          <w:rPrChange w:id="13" w:author="Dharma, Shankarenfo Pannagiani" w:date="2020-02-22T13:47:00Z">
            <w:rPr/>
          </w:rPrChange>
        </w:rPr>
        <w:pPrChange w:id="14" w:author="Dharma, Shankarenfo Pannagiani" w:date="2020-02-22T13:47:00Z">
          <w:pPr/>
        </w:pPrChange>
      </w:pPr>
      <w:ins w:id="15" w:author="Dharma, Shankarenfo Pannagiani" w:date="2020-02-22T13:48:00Z">
        <w:r w:rsidRPr="00036103">
          <w:rPr>
            <w:rFonts w:ascii="Times New Roman" w:hAnsi="Times New Roman" w:cs="Times New Roman"/>
            <w:sz w:val="24"/>
            <w:szCs w:val="24"/>
          </w:rPr>
          <w:t xml:space="preserve">The project is given further constraints by “investors” to </w:t>
        </w:r>
      </w:ins>
      <w:ins w:id="16" w:author="Dharma, Shankarenfo Pannagiani" w:date="2020-02-22T13:49:00Z">
        <w:r w:rsidRPr="00036103">
          <w:rPr>
            <w:rFonts w:ascii="Times New Roman" w:hAnsi="Times New Roman" w:cs="Times New Roman"/>
            <w:sz w:val="24"/>
            <w:szCs w:val="24"/>
          </w:rPr>
          <w:t xml:space="preserve">place additional focus on user friendliness and </w:t>
        </w:r>
      </w:ins>
      <w:r w:rsidRPr="00036103">
        <w:rPr>
          <w:rFonts w:ascii="Times New Roman" w:hAnsi="Times New Roman" w:cs="Times New Roman"/>
          <w:sz w:val="24"/>
          <w:szCs w:val="24"/>
        </w:rPr>
        <w:t>resistance against input errors made by users.</w:t>
      </w:r>
    </w:p>
    <w:p w14:paraId="4270A8FE" w14:textId="02BA811E" w:rsidR="00D57EB0" w:rsidRPr="00292ACE" w:rsidRDefault="00D57EB0" w:rsidP="00353D24">
      <w:pPr>
        <w:pStyle w:val="Heading2"/>
        <w:pPrChange w:id="17" w:author="Dharma, Shankarenfo Pannagiani" w:date="2020-02-22T13:22:00Z">
          <w:pPr/>
        </w:pPrChange>
      </w:pPr>
      <w:del w:id="18" w:author="Dharma, Shankarenfo Pannagiani" w:date="2020-02-22T12:39:00Z">
        <w:r w:rsidRPr="00292ACE" w:rsidDel="00DF6795">
          <w:delText>Is there any similar system in the market? What are the strength and weakness of these systems? How will your system be different from them, with respect to the user's point of view?</w:delText>
        </w:r>
      </w:del>
      <w:ins w:id="19" w:author="Dharma, Shankarenfo Pannagiani" w:date="2020-02-22T12:39:00Z">
        <w:r w:rsidR="00DF6795">
          <w:t>Market Review</w:t>
        </w:r>
      </w:ins>
    </w:p>
    <w:p w14:paraId="770FF1BC" w14:textId="19B51863" w:rsidR="00D57EB0" w:rsidRPr="000C097F" w:rsidRDefault="00D57EB0" w:rsidP="000C097F">
      <w:pPr>
        <w:rPr>
          <w:rFonts w:ascii="Times New Roman" w:hAnsi="Times New Roman" w:cs="Times New Roman"/>
          <w:sz w:val="24"/>
          <w:szCs w:val="24"/>
        </w:rPr>
      </w:pPr>
      <w:del w:id="20" w:author="Dharma, Shankarenfo Pannagiani" w:date="2020-02-22T13:47:00Z">
        <w:r w:rsidRPr="000C097F" w:rsidDel="00036103">
          <w:rPr>
            <w:rFonts w:ascii="Times New Roman" w:hAnsi="Times New Roman" w:cs="Times New Roman"/>
            <w:sz w:val="24"/>
            <w:szCs w:val="24"/>
          </w:rPr>
          <w:delText>Yes, there</w:delText>
        </w:r>
      </w:del>
      <w:ins w:id="21" w:author="Dharma, Shankarenfo Pannagiani" w:date="2020-02-22T13:47:00Z">
        <w:r w:rsidR="00036103">
          <w:rPr>
            <w:rFonts w:ascii="Times New Roman" w:hAnsi="Times New Roman" w:cs="Times New Roman"/>
            <w:sz w:val="24"/>
            <w:szCs w:val="24"/>
          </w:rPr>
          <w:t>There</w:t>
        </w:r>
      </w:ins>
      <w:r w:rsidRPr="000C097F">
        <w:rPr>
          <w:rFonts w:ascii="Times New Roman" w:hAnsi="Times New Roman" w:cs="Times New Roman"/>
          <w:sz w:val="24"/>
          <w:szCs w:val="24"/>
        </w:rPr>
        <w:t xml:space="preserve"> are many similar systems available in the market which can be easily find on the internet. Following Strength and the weakness can be considered for every online </w:t>
      </w:r>
      <w:r w:rsidR="00B50CFD" w:rsidRPr="000C097F">
        <w:rPr>
          <w:rFonts w:ascii="Times New Roman" w:hAnsi="Times New Roman" w:cs="Times New Roman"/>
          <w:sz w:val="24"/>
          <w:szCs w:val="24"/>
        </w:rPr>
        <w:t xml:space="preserve">shopping </w:t>
      </w:r>
      <w:r w:rsidRPr="000C097F">
        <w:rPr>
          <w:rFonts w:ascii="Times New Roman" w:hAnsi="Times New Roman" w:cs="Times New Roman"/>
          <w:sz w:val="24"/>
          <w:szCs w:val="24"/>
        </w:rPr>
        <w:t>system:</w:t>
      </w:r>
    </w:p>
    <w:p w14:paraId="39B9B4DB" w14:textId="47F808B5" w:rsidR="00D57EB0" w:rsidRPr="000C097F" w:rsidRDefault="00D57EB0" w:rsidP="000C097F">
      <w:pPr>
        <w:rPr>
          <w:rFonts w:ascii="Times New Roman" w:hAnsi="Times New Roman" w:cs="Times New Roman"/>
          <w:sz w:val="24"/>
          <w:szCs w:val="24"/>
        </w:rPr>
      </w:pPr>
      <w:r w:rsidRPr="000C097F">
        <w:rPr>
          <w:rFonts w:ascii="Times New Roman" w:hAnsi="Times New Roman" w:cs="Times New Roman"/>
          <w:b/>
          <w:bCs/>
          <w:sz w:val="24"/>
          <w:szCs w:val="24"/>
        </w:rPr>
        <w:t>Strength</w:t>
      </w:r>
      <w:ins w:id="22" w:author="Dharma, Shankarenfo Pannagiani" w:date="2020-02-22T12:39:00Z">
        <w:r w:rsidR="00DF6795">
          <w:rPr>
            <w:rFonts w:ascii="Times New Roman" w:hAnsi="Times New Roman" w:cs="Times New Roman"/>
            <w:b/>
            <w:bCs/>
            <w:sz w:val="24"/>
            <w:szCs w:val="24"/>
          </w:rPr>
          <w:t>s</w:t>
        </w:r>
      </w:ins>
      <w:r w:rsidRPr="000C097F">
        <w:rPr>
          <w:rFonts w:ascii="Times New Roman" w:hAnsi="Times New Roman" w:cs="Times New Roman"/>
          <w:b/>
          <w:bCs/>
          <w:sz w:val="24"/>
          <w:szCs w:val="24"/>
        </w:rPr>
        <w:t>:</w:t>
      </w:r>
      <w:r w:rsidRPr="000C097F">
        <w:rPr>
          <w:rFonts w:ascii="Times New Roman" w:hAnsi="Times New Roman" w:cs="Times New Roman"/>
          <w:sz w:val="24"/>
          <w:szCs w:val="24"/>
        </w:rPr>
        <w:t xml:space="preserve"> </w:t>
      </w:r>
    </w:p>
    <w:p w14:paraId="74F545D2" w14:textId="1CCF9F41" w:rsidR="00B50CFD" w:rsidRDefault="00B50CFD" w:rsidP="00D57EB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Online shoppers </w:t>
      </w:r>
      <w:del w:id="23" w:author="Dharma, Shankarenfo Pannagiani" w:date="2020-02-22T12:40:00Z">
        <w:r w:rsidDel="00DF6795">
          <w:rPr>
            <w:rFonts w:ascii="Times New Roman" w:hAnsi="Times New Roman" w:cs="Times New Roman"/>
            <w:sz w:val="24"/>
            <w:szCs w:val="24"/>
          </w:rPr>
          <w:delText>save on gas. There are no parking hassles</w:delText>
        </w:r>
      </w:del>
      <w:ins w:id="24" w:author="Dharma, Shankarenfo Pannagiani" w:date="2020-02-22T12:40:00Z">
        <w:r w:rsidR="00DF6795">
          <w:rPr>
            <w:rFonts w:ascii="Times New Roman" w:hAnsi="Times New Roman" w:cs="Times New Roman"/>
            <w:sz w:val="24"/>
            <w:szCs w:val="24"/>
          </w:rPr>
          <w:t>do not have to physically move to make p</w:t>
        </w:r>
      </w:ins>
      <w:ins w:id="25" w:author="Dharma, Shankarenfo Pannagiani" w:date="2020-02-22T12:41:00Z">
        <w:r w:rsidR="00DF6795">
          <w:rPr>
            <w:rFonts w:ascii="Times New Roman" w:hAnsi="Times New Roman" w:cs="Times New Roman"/>
            <w:sz w:val="24"/>
            <w:szCs w:val="24"/>
          </w:rPr>
          <w:t>urchases, thus incurring extra expenses such as vehicle gas and parking</w:t>
        </w:r>
      </w:ins>
      <w:r>
        <w:rPr>
          <w:rFonts w:ascii="Times New Roman" w:hAnsi="Times New Roman" w:cs="Times New Roman"/>
          <w:sz w:val="24"/>
          <w:szCs w:val="24"/>
        </w:rPr>
        <w:t>.</w:t>
      </w:r>
    </w:p>
    <w:p w14:paraId="72204874" w14:textId="44539E7F" w:rsidR="00B50CFD" w:rsidRDefault="00B50CFD" w:rsidP="00B50CF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Online shoppers rarely have to deal with aggressive salespeople. There are no </w:t>
      </w:r>
      <w:del w:id="26" w:author="Dharma, Shankarenfo Pannagiani" w:date="2020-02-22T12:44:00Z">
        <w:r w:rsidDel="00273BAA">
          <w:rPr>
            <w:rFonts w:ascii="Times New Roman" w:hAnsi="Times New Roman" w:cs="Times New Roman"/>
            <w:sz w:val="24"/>
            <w:szCs w:val="24"/>
          </w:rPr>
          <w:delText xml:space="preserve">annoying </w:delText>
        </w:r>
      </w:del>
      <w:r>
        <w:rPr>
          <w:rFonts w:ascii="Times New Roman" w:hAnsi="Times New Roman" w:cs="Times New Roman"/>
          <w:sz w:val="24"/>
          <w:szCs w:val="24"/>
        </w:rPr>
        <w:t>crowds</w:t>
      </w:r>
      <w:ins w:id="27" w:author="Dharma, Shankarenfo Pannagiani" w:date="2020-02-22T12:42:00Z">
        <w:r w:rsidR="00DF6795">
          <w:rPr>
            <w:rFonts w:ascii="Times New Roman" w:hAnsi="Times New Roman" w:cs="Times New Roman"/>
            <w:sz w:val="24"/>
            <w:szCs w:val="24"/>
          </w:rPr>
          <w:t xml:space="preserve">- </w:t>
        </w:r>
      </w:ins>
      <w:moveToRangeStart w:id="28" w:author="Dharma, Shankarenfo Pannagiani" w:date="2020-02-22T12:42:00Z" w:name="move33267776"/>
      <w:moveTo w:id="29" w:author="Dharma, Shankarenfo Pannagiani" w:date="2020-02-22T12:42:00Z">
        <w:r w:rsidR="00DF6795">
          <w:rPr>
            <w:rFonts w:ascii="Times New Roman" w:hAnsi="Times New Roman" w:cs="Times New Roman"/>
            <w:sz w:val="24"/>
            <w:szCs w:val="24"/>
          </w:rPr>
          <w:t>They do not have to wait in long lines to check out.</w:t>
        </w:r>
      </w:moveTo>
      <w:moveToRangeEnd w:id="28"/>
      <w:del w:id="30" w:author="Dharma, Shankarenfo Pannagiani" w:date="2020-02-22T12:42:00Z">
        <w:r w:rsidDel="00DF6795">
          <w:rPr>
            <w:rFonts w:ascii="Times New Roman" w:hAnsi="Times New Roman" w:cs="Times New Roman"/>
            <w:sz w:val="24"/>
            <w:szCs w:val="24"/>
          </w:rPr>
          <w:delText>.</w:delText>
        </w:r>
      </w:del>
    </w:p>
    <w:p w14:paraId="463534C4" w14:textId="03A4A5E2" w:rsidR="00B50CFD" w:rsidRDefault="00B50CFD" w:rsidP="00B50CF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Many online retailers allow shoppers to post reviews about the products that they purchased. </w:t>
      </w:r>
      <w:del w:id="31" w:author="Dharma, Shankarenfo Pannagiani" w:date="2020-02-22T12:44:00Z">
        <w:r w:rsidDel="00273BAA">
          <w:rPr>
            <w:rFonts w:ascii="Times New Roman" w:hAnsi="Times New Roman" w:cs="Times New Roman"/>
            <w:sz w:val="24"/>
            <w:szCs w:val="24"/>
          </w:rPr>
          <w:delText xml:space="preserve">There are more choices for buying </w:delText>
        </w:r>
        <w:r w:rsidR="00DA6D10" w:rsidDel="00273BAA">
          <w:rPr>
            <w:rFonts w:ascii="Times New Roman" w:hAnsi="Times New Roman" w:cs="Times New Roman"/>
            <w:sz w:val="24"/>
            <w:szCs w:val="24"/>
          </w:rPr>
          <w:delText>refurbished products</w:delText>
        </w:r>
      </w:del>
      <w:ins w:id="32" w:author="Dharma, Shankarenfo Pannagiani" w:date="2020-02-22T12:44:00Z">
        <w:r w:rsidR="00273BAA">
          <w:rPr>
            <w:rFonts w:ascii="Times New Roman" w:hAnsi="Times New Roman" w:cs="Times New Roman"/>
            <w:sz w:val="24"/>
            <w:szCs w:val="24"/>
          </w:rPr>
          <w:t>Customers are able to have secondhand reviews about products they are interested in</w:t>
        </w:r>
      </w:ins>
      <w:r w:rsidR="00DA6D10">
        <w:rPr>
          <w:rFonts w:ascii="Times New Roman" w:hAnsi="Times New Roman" w:cs="Times New Roman"/>
          <w:sz w:val="24"/>
          <w:szCs w:val="24"/>
        </w:rPr>
        <w:t>.</w:t>
      </w:r>
    </w:p>
    <w:p w14:paraId="71283EC6" w14:textId="4F8FA1EC" w:rsidR="00DA6D10" w:rsidRDefault="00DA6D10" w:rsidP="00B50CFD">
      <w:pPr>
        <w:pStyle w:val="ListParagraph"/>
        <w:numPr>
          <w:ilvl w:val="0"/>
          <w:numId w:val="18"/>
        </w:numPr>
        <w:rPr>
          <w:rFonts w:ascii="Times New Roman" w:hAnsi="Times New Roman" w:cs="Times New Roman"/>
          <w:sz w:val="24"/>
          <w:szCs w:val="24"/>
        </w:rPr>
      </w:pPr>
      <w:del w:id="33" w:author="Dharma, Shankarenfo Pannagiani" w:date="2020-02-22T12:42:00Z">
        <w:r w:rsidDel="00DF6795">
          <w:rPr>
            <w:rFonts w:ascii="Times New Roman" w:hAnsi="Times New Roman" w:cs="Times New Roman"/>
            <w:sz w:val="24"/>
            <w:szCs w:val="24"/>
          </w:rPr>
          <w:delText>The s</w:delText>
        </w:r>
      </w:del>
      <w:ins w:id="34" w:author="Dharma, Shankarenfo Pannagiani" w:date="2020-02-22T12:42:00Z">
        <w:r w:rsidR="00DF6795">
          <w:rPr>
            <w:rFonts w:ascii="Times New Roman" w:hAnsi="Times New Roman" w:cs="Times New Roman"/>
            <w:sz w:val="24"/>
            <w:szCs w:val="24"/>
          </w:rPr>
          <w:t>Online s</w:t>
        </w:r>
      </w:ins>
      <w:r>
        <w:rPr>
          <w:rFonts w:ascii="Times New Roman" w:hAnsi="Times New Roman" w:cs="Times New Roman"/>
          <w:sz w:val="24"/>
          <w:szCs w:val="24"/>
        </w:rPr>
        <w:t xml:space="preserve">tores are almost never closed. Shoppers can shop </w:t>
      </w:r>
      <w:ins w:id="35" w:author="Dharma, Shankarenfo Pannagiani" w:date="2020-02-22T12:42:00Z">
        <w:r w:rsidR="00DF6795">
          <w:rPr>
            <w:rFonts w:ascii="Times New Roman" w:hAnsi="Times New Roman" w:cs="Times New Roman"/>
            <w:sz w:val="24"/>
            <w:szCs w:val="24"/>
          </w:rPr>
          <w:t>anytime</w:t>
        </w:r>
      </w:ins>
      <w:del w:id="36" w:author="Dharma, Shankarenfo Pannagiani" w:date="2020-02-22T12:42:00Z">
        <w:r w:rsidDel="00DF6795">
          <w:rPr>
            <w:rFonts w:ascii="Times New Roman" w:hAnsi="Times New Roman" w:cs="Times New Roman"/>
            <w:sz w:val="24"/>
            <w:szCs w:val="24"/>
          </w:rPr>
          <w:delText>in their pajamas</w:delText>
        </w:r>
      </w:del>
      <w:r>
        <w:rPr>
          <w:rFonts w:ascii="Times New Roman" w:hAnsi="Times New Roman" w:cs="Times New Roman"/>
          <w:sz w:val="24"/>
          <w:szCs w:val="24"/>
        </w:rPr>
        <w:t xml:space="preserve">. </w:t>
      </w:r>
      <w:moveFromRangeStart w:id="37" w:author="Dharma, Shankarenfo Pannagiani" w:date="2020-02-22T12:42:00Z" w:name="move33267776"/>
      <w:moveFrom w:id="38" w:author="Dharma, Shankarenfo Pannagiani" w:date="2020-02-22T12:42:00Z">
        <w:r w:rsidDel="00DF6795">
          <w:rPr>
            <w:rFonts w:ascii="Times New Roman" w:hAnsi="Times New Roman" w:cs="Times New Roman"/>
            <w:sz w:val="24"/>
            <w:szCs w:val="24"/>
          </w:rPr>
          <w:t>They do not have to wait in long lines to check out.</w:t>
        </w:r>
      </w:moveFrom>
      <w:moveFromRangeEnd w:id="37"/>
    </w:p>
    <w:p w14:paraId="30FC5B83" w14:textId="0D8F97FD" w:rsidR="00DA6D10" w:rsidRDefault="00DA6D10" w:rsidP="00B50CF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Online sales representatives often receive more intensive product training than those at the local stores.</w:t>
      </w:r>
    </w:p>
    <w:p w14:paraId="58C68665" w14:textId="53E1C586" w:rsidR="00DA6D10" w:rsidRDefault="00DA6D10" w:rsidP="00B50CF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Online sales representatives often have more flexibility in making decisions such as applying coupons, meeting competitors’ prices and expediting shipping at no extra charge.</w:t>
      </w:r>
    </w:p>
    <w:p w14:paraId="598E57B7" w14:textId="77777777" w:rsidR="00B50CFD" w:rsidRDefault="00B50CFD" w:rsidP="00B50CFD">
      <w:pPr>
        <w:ind w:left="720"/>
        <w:rPr>
          <w:rFonts w:ascii="Times New Roman" w:hAnsi="Times New Roman" w:cs="Times New Roman"/>
          <w:b/>
          <w:bCs/>
          <w:sz w:val="24"/>
          <w:szCs w:val="24"/>
        </w:rPr>
      </w:pPr>
    </w:p>
    <w:p w14:paraId="4566338C" w14:textId="1172D310" w:rsidR="00D57EB0" w:rsidRPr="00B50CFD" w:rsidRDefault="00D57EB0" w:rsidP="000C097F">
      <w:pPr>
        <w:rPr>
          <w:rFonts w:ascii="Times New Roman" w:hAnsi="Times New Roman" w:cs="Times New Roman"/>
          <w:sz w:val="24"/>
          <w:szCs w:val="24"/>
        </w:rPr>
      </w:pPr>
      <w:r w:rsidRPr="00B50CFD">
        <w:rPr>
          <w:rFonts w:ascii="Times New Roman" w:hAnsi="Times New Roman" w:cs="Times New Roman"/>
          <w:b/>
          <w:bCs/>
          <w:sz w:val="24"/>
          <w:szCs w:val="24"/>
        </w:rPr>
        <w:t>Weakness</w:t>
      </w:r>
      <w:ins w:id="39" w:author="Dharma, Shankarenfo Pannagiani" w:date="2020-02-22T12:39:00Z">
        <w:r w:rsidR="00DF6795">
          <w:rPr>
            <w:rFonts w:ascii="Times New Roman" w:hAnsi="Times New Roman" w:cs="Times New Roman"/>
            <w:b/>
            <w:bCs/>
            <w:sz w:val="24"/>
            <w:szCs w:val="24"/>
          </w:rPr>
          <w:t>es</w:t>
        </w:r>
      </w:ins>
      <w:r w:rsidRPr="00B50CFD">
        <w:rPr>
          <w:rFonts w:ascii="Times New Roman" w:hAnsi="Times New Roman" w:cs="Times New Roman"/>
          <w:b/>
          <w:bCs/>
          <w:sz w:val="24"/>
          <w:szCs w:val="24"/>
        </w:rPr>
        <w:t>:</w:t>
      </w:r>
    </w:p>
    <w:p w14:paraId="402E0C8D" w14:textId="43A35D43" w:rsidR="00DD7DD1" w:rsidRPr="00DD7DD1" w:rsidRDefault="00DD7DD1" w:rsidP="00D57EB0">
      <w:pPr>
        <w:pStyle w:val="ListParagraph"/>
        <w:numPr>
          <w:ilvl w:val="0"/>
          <w:numId w:val="19"/>
        </w:numPr>
        <w:rPr>
          <w:rFonts w:ascii="Times New Roman" w:hAnsi="Times New Roman" w:cs="Times New Roman"/>
          <w:b/>
          <w:bCs/>
          <w:sz w:val="24"/>
          <w:szCs w:val="24"/>
        </w:rPr>
      </w:pPr>
      <w:r>
        <w:rPr>
          <w:rFonts w:ascii="Times New Roman" w:hAnsi="Times New Roman" w:cs="Times New Roman"/>
          <w:sz w:val="24"/>
          <w:szCs w:val="24"/>
        </w:rPr>
        <w:t>Online shoppers do not have the ability to physically inspect or try on the items being considered for purchase.</w:t>
      </w:r>
    </w:p>
    <w:p w14:paraId="6F3588C4" w14:textId="7E99C65B" w:rsidR="00DD7DD1" w:rsidRPr="00DD7DD1" w:rsidRDefault="00DD7DD1" w:rsidP="00D57EB0">
      <w:pPr>
        <w:pStyle w:val="ListParagraph"/>
        <w:numPr>
          <w:ilvl w:val="0"/>
          <w:numId w:val="19"/>
        </w:numPr>
        <w:rPr>
          <w:rFonts w:ascii="Times New Roman" w:hAnsi="Times New Roman" w:cs="Times New Roman"/>
          <w:b/>
          <w:bCs/>
          <w:sz w:val="24"/>
          <w:szCs w:val="24"/>
        </w:rPr>
      </w:pPr>
      <w:r>
        <w:rPr>
          <w:rFonts w:ascii="Times New Roman" w:hAnsi="Times New Roman" w:cs="Times New Roman"/>
          <w:sz w:val="24"/>
          <w:szCs w:val="24"/>
        </w:rPr>
        <w:t>Online shoppers sometimes lose the power to negotiate the price and payment terms that may exist in local stores.</w:t>
      </w:r>
    </w:p>
    <w:p w14:paraId="1E21B6B2" w14:textId="0E6A808A" w:rsidR="00DD7DD1" w:rsidRDefault="00DD7DD1" w:rsidP="00C35458">
      <w:pPr>
        <w:pStyle w:val="ListParagraph"/>
        <w:numPr>
          <w:ilvl w:val="0"/>
          <w:numId w:val="19"/>
        </w:numPr>
        <w:rPr>
          <w:rFonts w:ascii="Times New Roman" w:hAnsi="Times New Roman" w:cs="Times New Roman"/>
          <w:sz w:val="24"/>
          <w:szCs w:val="24"/>
        </w:rPr>
      </w:pPr>
      <w:r w:rsidRPr="00DD7DD1">
        <w:rPr>
          <w:rFonts w:ascii="Times New Roman" w:hAnsi="Times New Roman" w:cs="Times New Roman"/>
          <w:sz w:val="24"/>
          <w:szCs w:val="24"/>
        </w:rPr>
        <w:t xml:space="preserve">Items ordered online are sometimes back-ordered, but shoppers may not find out until weeks later. This is particularly problematic when buying gifts. </w:t>
      </w:r>
    </w:p>
    <w:p w14:paraId="26D1F89D" w14:textId="4D820074" w:rsidR="00DD7DD1" w:rsidRDefault="00DD7DD1" w:rsidP="00C3545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Online shoppers do not always know if a site is a legitimate retail store and if is safe to shop.</w:t>
      </w:r>
    </w:p>
    <w:p w14:paraId="0F5846C6" w14:textId="6F11B579" w:rsidR="00DD7DD1" w:rsidRDefault="00DD7DD1" w:rsidP="00C3545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Restocking and shipping costs are often charged on returns.</w:t>
      </w:r>
    </w:p>
    <w:p w14:paraId="156BD1C7" w14:textId="2D0F258E" w:rsidR="00DD7DD1" w:rsidRDefault="00DD7DD1" w:rsidP="00C3545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Online shoppers often do not have a person to talk to when dealing with a problem.</w:t>
      </w:r>
    </w:p>
    <w:p w14:paraId="39208371" w14:textId="147C567F" w:rsidR="00DD7DD1" w:rsidRDefault="00DD7DD1" w:rsidP="00C3545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It is sometimes easier to get money refunded locally when the item purchased drops in price within the guaranteed price period.</w:t>
      </w:r>
    </w:p>
    <w:p w14:paraId="010F0F6C" w14:textId="6F0C3D95" w:rsidR="00DD7DD1" w:rsidRDefault="00146AE3" w:rsidP="00C3545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Online shoppers do not get to take advantage of seasonal statewide tax-free shopping events.</w:t>
      </w:r>
    </w:p>
    <w:p w14:paraId="2F724062" w14:textId="0C03DF7F" w:rsidR="0002469D" w:rsidRPr="00160853" w:rsidRDefault="0002469D" w:rsidP="00353D24">
      <w:pPr>
        <w:pStyle w:val="Heading2"/>
        <w:pPrChange w:id="40" w:author="Dharma, Shankarenfo Pannagiani" w:date="2020-02-22T13:22:00Z">
          <w:pPr/>
        </w:pPrChange>
      </w:pPr>
      <w:r w:rsidRPr="00160853">
        <w:t>Functions and features of the system</w:t>
      </w:r>
    </w:p>
    <w:p w14:paraId="0BA1B267" w14:textId="7D17C5FB" w:rsidR="0002469D" w:rsidRPr="005B343E" w:rsidRDefault="0002469D">
      <w:pPr>
        <w:rPr>
          <w:rFonts w:ascii="Times New Roman" w:hAnsi="Times New Roman" w:cs="Times New Roman"/>
          <w:sz w:val="24"/>
          <w:szCs w:val="24"/>
        </w:rPr>
      </w:pPr>
      <w:r w:rsidRPr="005B343E">
        <w:rPr>
          <w:rFonts w:ascii="Times New Roman" w:hAnsi="Times New Roman" w:cs="Times New Roman"/>
          <w:sz w:val="24"/>
          <w:szCs w:val="24"/>
        </w:rPr>
        <w:t>The Application will have two user</w:t>
      </w:r>
      <w:ins w:id="41" w:author="Dharma, Shankarenfo Pannagiani" w:date="2020-02-22T12:39:00Z">
        <w:r w:rsidR="00DF6795">
          <w:rPr>
            <w:rFonts w:ascii="Times New Roman" w:hAnsi="Times New Roman" w:cs="Times New Roman"/>
            <w:sz w:val="24"/>
            <w:szCs w:val="24"/>
          </w:rPr>
          <w:t xml:space="preserve"> roles</w:t>
        </w:r>
      </w:ins>
      <w:del w:id="42" w:author="Dharma, Shankarenfo Pannagiani" w:date="2020-02-22T12:39:00Z">
        <w:r w:rsidRPr="005B343E" w:rsidDel="00DF6795">
          <w:rPr>
            <w:rFonts w:ascii="Times New Roman" w:hAnsi="Times New Roman" w:cs="Times New Roman"/>
            <w:sz w:val="24"/>
            <w:szCs w:val="24"/>
          </w:rPr>
          <w:delText>s</w:delText>
        </w:r>
      </w:del>
      <w:r w:rsidRPr="005B343E">
        <w:rPr>
          <w:rFonts w:ascii="Times New Roman" w:hAnsi="Times New Roman" w:cs="Times New Roman"/>
          <w:sz w:val="24"/>
          <w:szCs w:val="24"/>
        </w:rPr>
        <w:t>:</w:t>
      </w:r>
    </w:p>
    <w:p w14:paraId="4A7980C8" w14:textId="6816ADEF" w:rsidR="0002469D" w:rsidRPr="005B343E" w:rsidRDefault="0002469D" w:rsidP="0002469D">
      <w:pPr>
        <w:pStyle w:val="ListParagraph"/>
        <w:numPr>
          <w:ilvl w:val="0"/>
          <w:numId w:val="1"/>
        </w:numPr>
        <w:rPr>
          <w:rFonts w:ascii="Times New Roman" w:hAnsi="Times New Roman" w:cs="Times New Roman"/>
          <w:sz w:val="24"/>
          <w:szCs w:val="24"/>
        </w:rPr>
      </w:pPr>
      <w:r w:rsidRPr="005B343E">
        <w:rPr>
          <w:rFonts w:ascii="Times New Roman" w:hAnsi="Times New Roman" w:cs="Times New Roman"/>
          <w:sz w:val="24"/>
          <w:szCs w:val="24"/>
        </w:rPr>
        <w:t>Admin</w:t>
      </w:r>
    </w:p>
    <w:p w14:paraId="6E942052" w14:textId="22C120ED" w:rsidR="0002469D" w:rsidRPr="005B343E" w:rsidRDefault="0002469D" w:rsidP="0002469D">
      <w:pPr>
        <w:pStyle w:val="ListParagraph"/>
        <w:numPr>
          <w:ilvl w:val="0"/>
          <w:numId w:val="1"/>
        </w:numPr>
        <w:rPr>
          <w:rFonts w:ascii="Times New Roman" w:hAnsi="Times New Roman" w:cs="Times New Roman"/>
          <w:sz w:val="24"/>
          <w:szCs w:val="24"/>
        </w:rPr>
      </w:pPr>
      <w:r w:rsidRPr="005B343E">
        <w:rPr>
          <w:rFonts w:ascii="Times New Roman" w:hAnsi="Times New Roman" w:cs="Times New Roman"/>
          <w:sz w:val="24"/>
          <w:szCs w:val="24"/>
        </w:rPr>
        <w:t>Customers</w:t>
      </w:r>
    </w:p>
    <w:p w14:paraId="6618E5BC" w14:textId="77777777" w:rsidR="0002469D" w:rsidRPr="0002469D" w:rsidRDefault="0002469D" w:rsidP="0002469D">
      <w:pPr>
        <w:pStyle w:val="ListParagraph"/>
        <w:rPr>
          <w:rFonts w:ascii="Times New Roman" w:hAnsi="Times New Roman" w:cs="Times New Roman"/>
          <w:b/>
          <w:bCs/>
          <w:sz w:val="28"/>
          <w:szCs w:val="28"/>
          <w:u w:val="single"/>
        </w:rPr>
      </w:pPr>
    </w:p>
    <w:p w14:paraId="05EA7C32" w14:textId="6D3DAEFA" w:rsidR="0002469D" w:rsidRPr="00353D24" w:rsidRDefault="0002469D" w:rsidP="00353D24">
      <w:pPr>
        <w:pStyle w:val="Heading3"/>
        <w:rPr>
          <w:rPrChange w:id="43" w:author="Dharma, Shankarenfo Pannagiani" w:date="2020-02-22T13:22:00Z">
            <w:rPr/>
          </w:rPrChange>
        </w:rPr>
        <w:pPrChange w:id="44" w:author="Dharma, Shankarenfo Pannagiani" w:date="2020-02-22T13:22:00Z">
          <w:pPr>
            <w:pStyle w:val="ListParagraph"/>
            <w:numPr>
              <w:numId w:val="5"/>
            </w:numPr>
            <w:ind w:hanging="360"/>
          </w:pPr>
        </w:pPrChange>
      </w:pPr>
      <w:r w:rsidRPr="00353D24">
        <w:rPr>
          <w:rPrChange w:id="45" w:author="Dharma, Shankarenfo Pannagiani" w:date="2020-02-22T13:22:00Z">
            <w:rPr/>
          </w:rPrChange>
        </w:rPr>
        <w:t>Use-case diagrams</w:t>
      </w:r>
      <w:del w:id="46" w:author="Dharma, Shankarenfo Pannagiani" w:date="2020-02-22T13:22:00Z">
        <w:r w:rsidRPr="00353D24" w:rsidDel="00353D24">
          <w:rPr>
            <w:rPrChange w:id="47" w:author="Dharma, Shankarenfo Pannagiani" w:date="2020-02-22T13:22:00Z">
              <w:rPr/>
            </w:rPrChange>
          </w:rPr>
          <w:delText>:</w:delText>
        </w:r>
      </w:del>
    </w:p>
    <w:p w14:paraId="726E8C47" w14:textId="16086985" w:rsidR="00146AE3" w:rsidRDefault="00146AE3" w:rsidP="00146AE3">
      <w:pPr>
        <w:pStyle w:val="ListParagraph"/>
        <w:rPr>
          <w:rFonts w:ascii="Times New Roman" w:hAnsi="Times New Roman" w:cs="Times New Roman"/>
          <w:b/>
          <w:bCs/>
          <w:sz w:val="24"/>
          <w:szCs w:val="24"/>
          <w:u w:val="single"/>
        </w:rPr>
      </w:pPr>
    </w:p>
    <w:tbl>
      <w:tblPr>
        <w:tblStyle w:val="PlainTable5"/>
        <w:tblW w:w="9374" w:type="dxa"/>
        <w:tblInd w:w="0" w:type="dxa"/>
        <w:tblLook w:val="0600" w:firstRow="0" w:lastRow="0" w:firstColumn="0" w:lastColumn="0" w:noHBand="1" w:noVBand="1"/>
      </w:tblPr>
      <w:tblGrid>
        <w:gridCol w:w="5064"/>
        <w:gridCol w:w="4310"/>
      </w:tblGrid>
      <w:tr w:rsidR="00146AE3" w14:paraId="55D734BC" w14:textId="77777777" w:rsidTr="00146AE3">
        <w:tc>
          <w:tcPr>
            <w:tcW w:w="5064" w:type="dxa"/>
            <w:hideMark/>
          </w:tcPr>
          <w:p w14:paraId="46248051" w14:textId="77777777" w:rsidR="00146AE3" w:rsidRPr="00D77CAE" w:rsidRDefault="00146AE3">
            <w:pPr>
              <w:rPr>
                <w:rFonts w:ascii="Times New Roman" w:hAnsi="Times New Roman" w:cs="Times New Roman"/>
                <w:color w:val="000000" w:themeColor="text1"/>
                <w:sz w:val="24"/>
                <w:szCs w:val="24"/>
              </w:rPr>
            </w:pPr>
            <w:r w:rsidRPr="00D77CAE">
              <w:rPr>
                <w:rFonts w:ascii="Times New Roman" w:hAnsi="Times New Roman" w:cs="Times New Roman"/>
                <w:b/>
                <w:color w:val="000000" w:themeColor="text1"/>
                <w:sz w:val="24"/>
                <w:szCs w:val="24"/>
              </w:rPr>
              <w:t>Admin:</w:t>
            </w:r>
          </w:p>
          <w:p w14:paraId="015B6EBC" w14:textId="77777777" w:rsidR="00146AE3" w:rsidRDefault="00146AE3" w:rsidP="00146AE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Manage store inventory</w:t>
            </w:r>
          </w:p>
          <w:p w14:paraId="2BB3C477" w14:textId="77777777" w:rsidR="00146AE3" w:rsidRDefault="00146AE3" w:rsidP="00146AE3">
            <w:pPr>
              <w:pStyle w:val="ListParagraph"/>
              <w:numPr>
                <w:ilvl w:val="1"/>
                <w:numId w:val="20"/>
              </w:numPr>
              <w:ind w:left="1242"/>
              <w:rPr>
                <w:rFonts w:ascii="Times New Roman" w:hAnsi="Times New Roman" w:cs="Times New Roman"/>
                <w:sz w:val="24"/>
                <w:szCs w:val="24"/>
              </w:rPr>
            </w:pPr>
            <w:r>
              <w:rPr>
                <w:rFonts w:ascii="Times New Roman" w:hAnsi="Times New Roman" w:cs="Times New Roman"/>
                <w:sz w:val="24"/>
                <w:szCs w:val="24"/>
              </w:rPr>
              <w:t>Add, edit, delete clothing items</w:t>
            </w:r>
          </w:p>
          <w:p w14:paraId="2A84DC7B" w14:textId="77777777" w:rsidR="00146AE3" w:rsidRDefault="00146AE3" w:rsidP="00146AE3">
            <w:pPr>
              <w:pStyle w:val="ListParagraph"/>
              <w:numPr>
                <w:ilvl w:val="1"/>
                <w:numId w:val="20"/>
              </w:numPr>
              <w:ind w:left="1242"/>
              <w:rPr>
                <w:rFonts w:ascii="Times New Roman" w:hAnsi="Times New Roman" w:cs="Times New Roman"/>
                <w:sz w:val="24"/>
                <w:szCs w:val="24"/>
              </w:rPr>
            </w:pPr>
            <w:r>
              <w:rPr>
                <w:rFonts w:ascii="Times New Roman" w:hAnsi="Times New Roman" w:cs="Times New Roman"/>
                <w:sz w:val="24"/>
                <w:szCs w:val="24"/>
              </w:rPr>
              <w:t>Add, edit, delete clothing categories</w:t>
            </w:r>
          </w:p>
          <w:p w14:paraId="460B1218" w14:textId="77777777" w:rsidR="00146AE3" w:rsidRDefault="00146AE3" w:rsidP="00146AE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Edit registered users’ data</w:t>
            </w:r>
          </w:p>
          <w:p w14:paraId="31C1F5C7" w14:textId="77777777" w:rsidR="00146AE3" w:rsidRDefault="00146AE3" w:rsidP="00146AE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Review sales records</w:t>
            </w:r>
          </w:p>
          <w:p w14:paraId="78FEA75C" w14:textId="77777777" w:rsidR="00146AE3" w:rsidRDefault="00146AE3" w:rsidP="00146AE3">
            <w:pPr>
              <w:pStyle w:val="ListParagraph"/>
              <w:numPr>
                <w:ilvl w:val="1"/>
                <w:numId w:val="20"/>
              </w:numPr>
              <w:ind w:left="1242"/>
              <w:rPr>
                <w:rFonts w:ascii="Times New Roman" w:hAnsi="Times New Roman" w:cs="Times New Roman"/>
                <w:sz w:val="24"/>
                <w:szCs w:val="24"/>
              </w:rPr>
            </w:pPr>
            <w:r>
              <w:rPr>
                <w:rFonts w:ascii="Times New Roman" w:hAnsi="Times New Roman" w:cs="Times New Roman"/>
                <w:sz w:val="24"/>
                <w:szCs w:val="24"/>
              </w:rPr>
              <w:t>Item sale statistics</w:t>
            </w:r>
          </w:p>
          <w:p w14:paraId="5C676CFB" w14:textId="77777777" w:rsidR="00146AE3" w:rsidRDefault="00146AE3" w:rsidP="00146AE3">
            <w:pPr>
              <w:pStyle w:val="ListParagraph"/>
              <w:numPr>
                <w:ilvl w:val="1"/>
                <w:numId w:val="20"/>
              </w:numPr>
              <w:ind w:left="1242"/>
              <w:rPr>
                <w:rFonts w:ascii="Times New Roman" w:hAnsi="Times New Roman" w:cs="Times New Roman"/>
                <w:sz w:val="24"/>
                <w:szCs w:val="24"/>
              </w:rPr>
            </w:pPr>
            <w:r>
              <w:rPr>
                <w:rFonts w:ascii="Times New Roman" w:hAnsi="Times New Roman" w:cs="Times New Roman"/>
                <w:sz w:val="24"/>
                <w:szCs w:val="24"/>
              </w:rPr>
              <w:t>Total shop profits</w:t>
            </w:r>
          </w:p>
          <w:p w14:paraId="06CCBD11" w14:textId="77777777" w:rsidR="00146AE3" w:rsidRDefault="00146AE3" w:rsidP="00146AE3">
            <w:pPr>
              <w:pStyle w:val="ListParagraph"/>
              <w:numPr>
                <w:ilvl w:val="1"/>
                <w:numId w:val="20"/>
              </w:numPr>
              <w:ind w:left="1242"/>
              <w:rPr>
                <w:rFonts w:ascii="Times New Roman" w:hAnsi="Times New Roman" w:cs="Times New Roman"/>
                <w:sz w:val="24"/>
                <w:szCs w:val="24"/>
              </w:rPr>
            </w:pPr>
            <w:r>
              <w:rPr>
                <w:rFonts w:ascii="Times New Roman" w:hAnsi="Times New Roman" w:cs="Times New Roman"/>
                <w:sz w:val="24"/>
                <w:szCs w:val="24"/>
              </w:rPr>
              <w:t>Previous sale records</w:t>
            </w:r>
          </w:p>
        </w:tc>
        <w:tc>
          <w:tcPr>
            <w:tcW w:w="4310" w:type="dxa"/>
            <w:hideMark/>
          </w:tcPr>
          <w:p w14:paraId="777DED85" w14:textId="77777777" w:rsidR="00146AE3" w:rsidRDefault="00146AE3">
            <w:pPr>
              <w:rPr>
                <w:rFonts w:ascii="Times New Roman" w:hAnsi="Times New Roman" w:cs="Times New Roman"/>
                <w:sz w:val="24"/>
                <w:szCs w:val="24"/>
              </w:rPr>
            </w:pPr>
            <w:r>
              <w:rPr>
                <w:rFonts w:ascii="Times New Roman" w:hAnsi="Times New Roman" w:cs="Times New Roman"/>
                <w:b/>
                <w:sz w:val="24"/>
                <w:szCs w:val="24"/>
              </w:rPr>
              <w:t>Customers:</w:t>
            </w:r>
          </w:p>
          <w:p w14:paraId="350DF7EF" w14:textId="77777777" w:rsidR="00146AE3" w:rsidRDefault="00146AE3" w:rsidP="00146AE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Create account</w:t>
            </w:r>
          </w:p>
          <w:p w14:paraId="73ED65F6" w14:textId="77777777" w:rsidR="00146AE3" w:rsidRDefault="00146AE3" w:rsidP="00146AE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Manage self account</w:t>
            </w:r>
          </w:p>
          <w:p w14:paraId="756D7BE9" w14:textId="77777777" w:rsidR="00146AE3" w:rsidRDefault="00146AE3" w:rsidP="00146AE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Browse shop inventory</w:t>
            </w:r>
          </w:p>
          <w:p w14:paraId="04378911" w14:textId="77777777" w:rsidR="00146AE3" w:rsidRDefault="00146AE3" w:rsidP="00146AE3">
            <w:pPr>
              <w:pStyle w:val="ListParagraph"/>
              <w:numPr>
                <w:ilvl w:val="1"/>
                <w:numId w:val="21"/>
              </w:numPr>
              <w:ind w:left="1218"/>
              <w:rPr>
                <w:rFonts w:ascii="Times New Roman" w:hAnsi="Times New Roman" w:cs="Times New Roman"/>
                <w:sz w:val="24"/>
                <w:szCs w:val="24"/>
              </w:rPr>
            </w:pPr>
            <w:r>
              <w:rPr>
                <w:rFonts w:ascii="Times New Roman" w:hAnsi="Times New Roman" w:cs="Times New Roman"/>
                <w:sz w:val="24"/>
                <w:szCs w:val="24"/>
              </w:rPr>
              <w:t>Filter/Search inventory</w:t>
            </w:r>
          </w:p>
          <w:p w14:paraId="6192088C" w14:textId="77777777" w:rsidR="00146AE3" w:rsidRDefault="00146AE3" w:rsidP="00146AE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Make orders</w:t>
            </w:r>
          </w:p>
          <w:p w14:paraId="3A5EC59E" w14:textId="77777777" w:rsidR="00146AE3" w:rsidRDefault="00146AE3" w:rsidP="00146AE3">
            <w:pPr>
              <w:pStyle w:val="ListParagraph"/>
              <w:numPr>
                <w:ilvl w:val="1"/>
                <w:numId w:val="21"/>
              </w:numPr>
              <w:ind w:left="1218"/>
              <w:rPr>
                <w:rFonts w:ascii="Times New Roman" w:hAnsi="Times New Roman" w:cs="Times New Roman"/>
                <w:sz w:val="24"/>
                <w:szCs w:val="24"/>
              </w:rPr>
            </w:pPr>
            <w:r>
              <w:rPr>
                <w:rFonts w:ascii="Times New Roman" w:hAnsi="Times New Roman" w:cs="Times New Roman"/>
                <w:sz w:val="24"/>
                <w:szCs w:val="24"/>
              </w:rPr>
              <w:t>Add items to cart (batch purchase)</w:t>
            </w:r>
          </w:p>
          <w:p w14:paraId="60D0014F" w14:textId="77777777" w:rsidR="00146AE3" w:rsidRDefault="00146AE3" w:rsidP="00146AE3">
            <w:pPr>
              <w:pStyle w:val="ListParagraph"/>
              <w:numPr>
                <w:ilvl w:val="1"/>
                <w:numId w:val="21"/>
              </w:numPr>
              <w:ind w:left="1218"/>
              <w:rPr>
                <w:rFonts w:ascii="Times New Roman" w:hAnsi="Times New Roman" w:cs="Times New Roman"/>
                <w:sz w:val="24"/>
                <w:szCs w:val="24"/>
              </w:rPr>
            </w:pPr>
            <w:r>
              <w:rPr>
                <w:rFonts w:ascii="Times New Roman" w:hAnsi="Times New Roman" w:cs="Times New Roman"/>
                <w:sz w:val="24"/>
                <w:szCs w:val="24"/>
              </w:rPr>
              <w:t>Set destination address</w:t>
            </w:r>
          </w:p>
          <w:p w14:paraId="26CF1568" w14:textId="77777777" w:rsidR="00146AE3" w:rsidRDefault="00146AE3" w:rsidP="00146AE3">
            <w:pPr>
              <w:pStyle w:val="ListParagraph"/>
              <w:numPr>
                <w:ilvl w:val="1"/>
                <w:numId w:val="21"/>
              </w:numPr>
              <w:ind w:left="1218"/>
              <w:rPr>
                <w:rFonts w:ascii="Times New Roman" w:hAnsi="Times New Roman" w:cs="Times New Roman"/>
                <w:sz w:val="24"/>
                <w:szCs w:val="24"/>
              </w:rPr>
            </w:pPr>
            <w:r>
              <w:rPr>
                <w:rFonts w:ascii="Times New Roman" w:hAnsi="Times New Roman" w:cs="Times New Roman"/>
                <w:sz w:val="24"/>
                <w:szCs w:val="24"/>
              </w:rPr>
              <w:t>Confirm purchase</w:t>
            </w:r>
          </w:p>
          <w:p w14:paraId="71750B39" w14:textId="77777777" w:rsidR="00146AE3" w:rsidRDefault="00146AE3" w:rsidP="00146AE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Review ongoing orders</w:t>
            </w:r>
          </w:p>
          <w:p w14:paraId="323C7EBF" w14:textId="77777777" w:rsidR="00146AE3" w:rsidRDefault="00146AE3" w:rsidP="00146AE3">
            <w:pPr>
              <w:pStyle w:val="ListParagraph"/>
              <w:numPr>
                <w:ilvl w:val="1"/>
                <w:numId w:val="21"/>
              </w:numPr>
              <w:ind w:left="1218"/>
              <w:rPr>
                <w:rFonts w:ascii="Times New Roman" w:hAnsi="Times New Roman" w:cs="Times New Roman"/>
                <w:sz w:val="24"/>
                <w:szCs w:val="24"/>
              </w:rPr>
            </w:pPr>
            <w:r>
              <w:rPr>
                <w:rFonts w:ascii="Times New Roman" w:hAnsi="Times New Roman" w:cs="Times New Roman"/>
                <w:sz w:val="24"/>
                <w:szCs w:val="24"/>
              </w:rPr>
              <w:t>Cancel orders</w:t>
            </w:r>
          </w:p>
        </w:tc>
      </w:tr>
    </w:tbl>
    <w:p w14:paraId="5BC4D22E" w14:textId="77777777" w:rsidR="00146AE3" w:rsidRPr="00400456" w:rsidRDefault="00146AE3" w:rsidP="00146AE3">
      <w:pPr>
        <w:pStyle w:val="ListParagraph"/>
        <w:rPr>
          <w:rFonts w:ascii="Times New Roman" w:hAnsi="Times New Roman" w:cs="Times New Roman"/>
          <w:b/>
          <w:bCs/>
          <w:sz w:val="24"/>
          <w:szCs w:val="24"/>
          <w:u w:val="single"/>
        </w:rPr>
      </w:pPr>
    </w:p>
    <w:p w14:paraId="5DD18808" w14:textId="5A9556ED" w:rsidR="0002469D" w:rsidRDefault="0002469D" w:rsidP="0002469D">
      <w:pPr>
        <w:pStyle w:val="ListParagraph"/>
        <w:rPr>
          <w:rFonts w:ascii="Times New Roman" w:hAnsi="Times New Roman" w:cs="Times New Roman"/>
          <w:b/>
          <w:bCs/>
          <w:sz w:val="28"/>
          <w:szCs w:val="28"/>
          <w:u w:val="single"/>
        </w:rPr>
      </w:pPr>
    </w:p>
    <w:p w14:paraId="7D0132A2" w14:textId="65BF7674" w:rsidR="008D7A31" w:rsidRDefault="008D7A31" w:rsidP="0002469D">
      <w:pPr>
        <w:pStyle w:val="ListParagraph"/>
        <w:rPr>
          <w:rFonts w:ascii="Times New Roman" w:hAnsi="Times New Roman" w:cs="Times New Roman"/>
          <w:sz w:val="24"/>
          <w:szCs w:val="24"/>
        </w:rPr>
      </w:pPr>
      <w:r>
        <w:rPr>
          <w:noProof/>
        </w:rPr>
        <w:lastRenderedPageBreak/>
        <w:drawing>
          <wp:inline distT="0" distB="0" distL="0" distR="0" wp14:anchorId="7D3023DE" wp14:editId="11BAF9AA">
            <wp:extent cx="4351020" cy="3269145"/>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492" cy="3292791"/>
                    </a:xfrm>
                    <a:prstGeom prst="rect">
                      <a:avLst/>
                    </a:prstGeom>
                  </pic:spPr>
                </pic:pic>
              </a:graphicData>
            </a:graphic>
          </wp:inline>
        </w:drawing>
      </w:r>
    </w:p>
    <w:p w14:paraId="3CC08CA5" w14:textId="12F501CE" w:rsidR="005B343E" w:rsidRDefault="005B343E" w:rsidP="0002469D">
      <w:pPr>
        <w:pStyle w:val="ListParagraph"/>
        <w:rPr>
          <w:rFonts w:ascii="Times New Roman" w:hAnsi="Times New Roman" w:cs="Times New Roman"/>
          <w:sz w:val="28"/>
          <w:szCs w:val="28"/>
        </w:rPr>
      </w:pPr>
    </w:p>
    <w:p w14:paraId="3C9B0404" w14:textId="52D0D395" w:rsidR="00097215" w:rsidRDefault="00097215" w:rsidP="00097215">
      <w:pPr>
        <w:pStyle w:val="ListParagraph"/>
        <w:rPr>
          <w:rFonts w:ascii="Times New Roman" w:hAnsi="Times New Roman" w:cs="Times New Roman"/>
          <w:sz w:val="28"/>
          <w:szCs w:val="28"/>
        </w:rPr>
      </w:pPr>
      <w:r>
        <w:rPr>
          <w:noProof/>
        </w:rPr>
        <w:drawing>
          <wp:inline distT="0" distB="0" distL="0" distR="0" wp14:anchorId="3EA657B2" wp14:editId="0C4204E4">
            <wp:extent cx="4053840" cy="3805555"/>
            <wp:effectExtent l="0" t="0" r="381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692" cy="3845782"/>
                    </a:xfrm>
                    <a:prstGeom prst="rect">
                      <a:avLst/>
                    </a:prstGeom>
                  </pic:spPr>
                </pic:pic>
              </a:graphicData>
            </a:graphic>
          </wp:inline>
        </w:drawing>
      </w:r>
    </w:p>
    <w:p w14:paraId="3051D438" w14:textId="4E47410F" w:rsidR="008877E8" w:rsidRDefault="008877E8" w:rsidP="00097215">
      <w:pPr>
        <w:pStyle w:val="ListParagraph"/>
        <w:rPr>
          <w:rFonts w:ascii="Times New Roman" w:hAnsi="Times New Roman" w:cs="Times New Roman"/>
          <w:sz w:val="28"/>
          <w:szCs w:val="28"/>
        </w:rPr>
      </w:pPr>
    </w:p>
    <w:p w14:paraId="7C1DB477" w14:textId="77777777" w:rsidR="00633E66" w:rsidRDefault="00633E66">
      <w:pPr>
        <w:rPr>
          <w:rFonts w:asciiTheme="majorHAnsi" w:eastAsiaTheme="majorEastAsia" w:hAnsiTheme="majorHAnsi" w:cstheme="majorBidi"/>
          <w:color w:val="1F3763" w:themeColor="accent1" w:themeShade="7F"/>
          <w:sz w:val="24"/>
          <w:szCs w:val="24"/>
        </w:rPr>
      </w:pPr>
      <w:r>
        <w:br w:type="page"/>
      </w:r>
    </w:p>
    <w:p w14:paraId="1E97B8B0" w14:textId="05DCA11E" w:rsidR="008877E8" w:rsidRPr="008877E8" w:rsidRDefault="008877E8" w:rsidP="00353D24">
      <w:pPr>
        <w:pStyle w:val="Heading3"/>
        <w:pPrChange w:id="48" w:author="Dharma, Shankarenfo Pannagiani" w:date="2020-02-22T13:22:00Z">
          <w:pPr>
            <w:pStyle w:val="ListParagraph"/>
          </w:pPr>
        </w:pPrChange>
      </w:pPr>
      <w:r w:rsidRPr="008877E8">
        <w:lastRenderedPageBreak/>
        <w:t>UI Diagrams:</w:t>
      </w:r>
    </w:p>
    <w:p w14:paraId="6B0C1A86" w14:textId="3710F1E3" w:rsidR="00C4786D" w:rsidRDefault="00C4786D" w:rsidP="0002469D">
      <w:pPr>
        <w:pStyle w:val="ListParagraph"/>
        <w:rPr>
          <w:rFonts w:ascii="Times New Roman" w:hAnsi="Times New Roman" w:cs="Times New Roman"/>
          <w:b/>
          <w:bCs/>
          <w:sz w:val="28"/>
          <w:szCs w:val="28"/>
          <w:u w:val="single"/>
        </w:rPr>
      </w:pPr>
    </w:p>
    <w:p w14:paraId="26067BAD" w14:textId="61C363B4" w:rsidR="003B7520" w:rsidRDefault="003B7520" w:rsidP="0002469D">
      <w:pPr>
        <w:pStyle w:val="ListParagraph"/>
        <w:rPr>
          <w:rFonts w:ascii="Times New Roman" w:hAnsi="Times New Roman" w:cs="Times New Roman"/>
          <w:b/>
          <w:bCs/>
          <w:sz w:val="28"/>
          <w:szCs w:val="28"/>
          <w:u w:val="single"/>
        </w:rPr>
      </w:pPr>
    </w:p>
    <w:p w14:paraId="1FD4D1A6" w14:textId="5B3F3EE6" w:rsidR="003B7520" w:rsidRPr="00353D24" w:rsidRDefault="003B7520" w:rsidP="00353D24">
      <w:pPr>
        <w:pStyle w:val="Heading3"/>
        <w:rPr>
          <w:rPrChange w:id="49" w:author="Dharma, Shankarenfo Pannagiani" w:date="2020-02-22T13:22:00Z">
            <w:rPr/>
          </w:rPrChange>
        </w:rPr>
        <w:pPrChange w:id="50" w:author="Dharma, Shankarenfo Pannagiani" w:date="2020-02-22T13:22:00Z">
          <w:pPr>
            <w:pStyle w:val="ListParagraph"/>
            <w:numPr>
              <w:numId w:val="5"/>
            </w:numPr>
            <w:ind w:hanging="360"/>
          </w:pPr>
        </w:pPrChange>
      </w:pPr>
      <w:del w:id="51" w:author="Dharma, Shankarenfo Pannagiani" w:date="2020-02-22T12:48:00Z">
        <w:r w:rsidRPr="00353D24" w:rsidDel="00273BAA">
          <w:rPr>
            <w:rPrChange w:id="52" w:author="Dharma, Shankarenfo Pannagiani" w:date="2020-02-22T13:22:00Z">
              <w:rPr/>
            </w:rPrChange>
          </w:rPr>
          <w:delText xml:space="preserve">Features </w:delText>
        </w:r>
      </w:del>
      <w:ins w:id="53" w:author="Dharma, Shankarenfo Pannagiani" w:date="2020-02-22T12:48:00Z">
        <w:r w:rsidR="00273BAA" w:rsidRPr="00353D24">
          <w:rPr>
            <w:rPrChange w:id="54" w:author="Dharma, Shankarenfo Pannagiani" w:date="2020-02-22T13:22:00Z">
              <w:rPr/>
            </w:rPrChange>
          </w:rPr>
          <w:t>Functions and Features</w:t>
        </w:r>
        <w:r w:rsidR="00273BAA" w:rsidRPr="00353D24">
          <w:rPr>
            <w:rPrChange w:id="55" w:author="Dharma, Shankarenfo Pannagiani" w:date="2020-02-22T13:22:00Z">
              <w:rPr/>
            </w:rPrChange>
          </w:rPr>
          <w:t xml:space="preserve"> </w:t>
        </w:r>
      </w:ins>
      <w:r w:rsidRPr="00353D24">
        <w:rPr>
          <w:rPrChange w:id="56" w:author="Dharma, Shankarenfo Pannagiani" w:date="2020-02-22T13:22:00Z">
            <w:rPr/>
          </w:rPrChange>
        </w:rPr>
        <w:t>of Cloths Online Shopping Web App:</w:t>
      </w:r>
    </w:p>
    <w:p w14:paraId="07B78731" w14:textId="26CA0DD0" w:rsidR="003B7520" w:rsidRDefault="003B7520" w:rsidP="003B7520">
      <w:pPr>
        <w:pStyle w:val="ListParagraph"/>
        <w:rPr>
          <w:rFonts w:ascii="Times New Roman" w:hAnsi="Times New Roman" w:cs="Times New Roman"/>
          <w:b/>
          <w:bCs/>
          <w:sz w:val="28"/>
          <w:szCs w:val="28"/>
          <w:u w:val="single"/>
        </w:rPr>
      </w:pPr>
    </w:p>
    <w:p w14:paraId="3080AD95" w14:textId="55657597" w:rsidR="003B7520" w:rsidRDefault="003B7520" w:rsidP="003B7520">
      <w:pPr>
        <w:pStyle w:val="ListParagraph"/>
        <w:rPr>
          <w:rFonts w:ascii="Times New Roman" w:hAnsi="Times New Roman" w:cs="Times New Roman"/>
          <w:sz w:val="28"/>
          <w:szCs w:val="28"/>
        </w:rPr>
      </w:pPr>
      <w:r w:rsidRPr="00400456">
        <w:rPr>
          <w:rFonts w:ascii="Times New Roman" w:hAnsi="Times New Roman" w:cs="Times New Roman"/>
          <w:b/>
          <w:bCs/>
          <w:sz w:val="24"/>
          <w:szCs w:val="24"/>
          <w:u w:val="single"/>
        </w:rPr>
        <w:t xml:space="preserve">Eclipse </w:t>
      </w:r>
      <w:proofErr w:type="gramStart"/>
      <w:r w:rsidRPr="00400456">
        <w:rPr>
          <w:rFonts w:ascii="Times New Roman" w:hAnsi="Times New Roman" w:cs="Times New Roman"/>
          <w:b/>
          <w:bCs/>
          <w:sz w:val="24"/>
          <w:szCs w:val="24"/>
          <w:u w:val="single"/>
        </w:rPr>
        <w:t>IDE :</w:t>
      </w:r>
      <w:proofErr w:type="gramEnd"/>
      <w:r w:rsidRPr="003B7520">
        <w:rPr>
          <w:rFonts w:ascii="Times New Roman" w:hAnsi="Times New Roman" w:cs="Times New Roman"/>
          <w:sz w:val="28"/>
          <w:szCs w:val="28"/>
        </w:rPr>
        <w:t xml:space="preserve"> </w:t>
      </w:r>
      <w:r w:rsidRPr="005B343E">
        <w:rPr>
          <w:rFonts w:ascii="Times New Roman" w:hAnsi="Times New Roman" w:cs="Times New Roman"/>
          <w:sz w:val="24"/>
          <w:szCs w:val="24"/>
        </w:rPr>
        <w:t>The complete Cloths Online Shopping Web App</w:t>
      </w:r>
      <w:ins w:id="57" w:author="Dharma, Shankarenfo Pannagiani" w:date="2020-02-22T12:46:00Z">
        <w:r w:rsidR="00273BAA">
          <w:rPr>
            <w:rFonts w:ascii="Times New Roman" w:hAnsi="Times New Roman" w:cs="Times New Roman"/>
            <w:sz w:val="24"/>
            <w:szCs w:val="24"/>
          </w:rPr>
          <w:t>’s</w:t>
        </w:r>
      </w:ins>
      <w:r w:rsidRPr="005B343E">
        <w:rPr>
          <w:rFonts w:ascii="Times New Roman" w:hAnsi="Times New Roman" w:cs="Times New Roman"/>
          <w:sz w:val="24"/>
          <w:szCs w:val="24"/>
        </w:rPr>
        <w:t xml:space="preserve"> source code is built in eclipse.</w:t>
      </w:r>
    </w:p>
    <w:p w14:paraId="25712F04" w14:textId="7E3DD067" w:rsidR="003B7520" w:rsidRDefault="003B7520" w:rsidP="003B7520">
      <w:pPr>
        <w:pStyle w:val="ListParagraph"/>
        <w:rPr>
          <w:rFonts w:ascii="Times New Roman" w:hAnsi="Times New Roman" w:cs="Times New Roman"/>
          <w:sz w:val="28"/>
          <w:szCs w:val="28"/>
        </w:rPr>
      </w:pPr>
      <w:r w:rsidRPr="00400456">
        <w:rPr>
          <w:rFonts w:ascii="Times New Roman" w:hAnsi="Times New Roman" w:cs="Times New Roman"/>
          <w:b/>
          <w:bCs/>
          <w:sz w:val="24"/>
          <w:szCs w:val="24"/>
          <w:u w:val="single"/>
        </w:rPr>
        <w:t>Database:</w:t>
      </w:r>
      <w:r w:rsidRPr="003B7520">
        <w:rPr>
          <w:rFonts w:ascii="Times New Roman" w:hAnsi="Times New Roman" w:cs="Times New Roman"/>
          <w:sz w:val="28"/>
          <w:szCs w:val="28"/>
        </w:rPr>
        <w:t xml:space="preserve"> </w:t>
      </w:r>
      <w:r w:rsidRPr="005B343E">
        <w:rPr>
          <w:rFonts w:ascii="Times New Roman" w:hAnsi="Times New Roman" w:cs="Times New Roman"/>
          <w:sz w:val="24"/>
          <w:szCs w:val="24"/>
        </w:rPr>
        <w:t>The data related to different categories will</w:t>
      </w:r>
      <w:ins w:id="58" w:author="Dharma, Shankarenfo Pannagiani" w:date="2020-02-22T12:47:00Z">
        <w:r w:rsidR="00273BAA">
          <w:rPr>
            <w:rFonts w:ascii="Times New Roman" w:hAnsi="Times New Roman" w:cs="Times New Roman"/>
            <w:sz w:val="24"/>
            <w:szCs w:val="24"/>
          </w:rPr>
          <w:t xml:space="preserve"> be</w:t>
        </w:r>
      </w:ins>
      <w:r w:rsidRPr="005B343E">
        <w:rPr>
          <w:rFonts w:ascii="Times New Roman" w:hAnsi="Times New Roman" w:cs="Times New Roman"/>
          <w:sz w:val="24"/>
          <w:szCs w:val="24"/>
        </w:rPr>
        <w:t xml:space="preserve"> fetched from the database.</w:t>
      </w:r>
      <w:del w:id="59" w:author="Dharma, Shankarenfo Pannagiani" w:date="2020-02-22T12:47:00Z">
        <w:r w:rsidRPr="005B343E" w:rsidDel="00273BAA">
          <w:rPr>
            <w:rFonts w:ascii="Times New Roman" w:hAnsi="Times New Roman" w:cs="Times New Roman"/>
            <w:sz w:val="24"/>
            <w:szCs w:val="24"/>
          </w:rPr>
          <w:delText xml:space="preserve"> And the </w:delText>
        </w:r>
      </w:del>
      <w:ins w:id="60" w:author="Dharma, Shankarenfo Pannagiani" w:date="2020-02-22T12:47:00Z">
        <w:r w:rsidR="00273BAA">
          <w:rPr>
            <w:rFonts w:ascii="Times New Roman" w:hAnsi="Times New Roman" w:cs="Times New Roman"/>
            <w:sz w:val="24"/>
            <w:szCs w:val="24"/>
          </w:rPr>
          <w:t xml:space="preserve"> </w:t>
        </w:r>
      </w:ins>
      <w:r w:rsidRPr="005B343E">
        <w:rPr>
          <w:rFonts w:ascii="Times New Roman" w:hAnsi="Times New Roman" w:cs="Times New Roman"/>
          <w:sz w:val="24"/>
          <w:szCs w:val="24"/>
        </w:rPr>
        <w:t>Customer details and placed order</w:t>
      </w:r>
      <w:r w:rsidR="006A610B" w:rsidRPr="005B343E">
        <w:rPr>
          <w:rFonts w:ascii="Times New Roman" w:hAnsi="Times New Roman" w:cs="Times New Roman"/>
          <w:sz w:val="24"/>
          <w:szCs w:val="24"/>
        </w:rPr>
        <w:t xml:space="preserve"> details will be stored in database. The Admin panel will be built using MYSQL database. Using it</w:t>
      </w:r>
      <w:ins w:id="61" w:author="Dharma, Shankarenfo Pannagiani" w:date="2020-02-22T12:47:00Z">
        <w:r w:rsidR="00273BAA">
          <w:rPr>
            <w:rFonts w:ascii="Times New Roman" w:hAnsi="Times New Roman" w:cs="Times New Roman"/>
            <w:sz w:val="24"/>
            <w:szCs w:val="24"/>
          </w:rPr>
          <w:t>,</w:t>
        </w:r>
      </w:ins>
      <w:r w:rsidR="006A610B" w:rsidRPr="005B343E">
        <w:rPr>
          <w:rFonts w:ascii="Times New Roman" w:hAnsi="Times New Roman" w:cs="Times New Roman"/>
          <w:sz w:val="24"/>
          <w:szCs w:val="24"/>
        </w:rPr>
        <w:t xml:space="preserve"> admin will able to delete/add/manage products, categories etc.</w:t>
      </w:r>
    </w:p>
    <w:p w14:paraId="0088655B" w14:textId="18164AEE" w:rsidR="006A610B" w:rsidRDefault="006A610B" w:rsidP="003B7520">
      <w:pPr>
        <w:pStyle w:val="ListParagraph"/>
        <w:rPr>
          <w:rFonts w:ascii="Times New Roman" w:hAnsi="Times New Roman" w:cs="Times New Roman"/>
          <w:sz w:val="28"/>
          <w:szCs w:val="28"/>
        </w:rPr>
      </w:pPr>
      <w:r w:rsidRPr="00400456">
        <w:rPr>
          <w:rFonts w:ascii="Times New Roman" w:hAnsi="Times New Roman" w:cs="Times New Roman"/>
          <w:b/>
          <w:bCs/>
          <w:sz w:val="24"/>
          <w:szCs w:val="24"/>
          <w:u w:val="single"/>
        </w:rPr>
        <w:t>Verification Email, Forgot Password:</w:t>
      </w:r>
      <w:r w:rsidRPr="006A610B">
        <w:rPr>
          <w:rFonts w:ascii="Times New Roman" w:hAnsi="Times New Roman" w:cs="Times New Roman"/>
          <w:sz w:val="28"/>
          <w:szCs w:val="28"/>
        </w:rPr>
        <w:t xml:space="preserve"> </w:t>
      </w:r>
      <w:r w:rsidRPr="005B343E">
        <w:rPr>
          <w:rFonts w:ascii="Times New Roman" w:hAnsi="Times New Roman" w:cs="Times New Roman"/>
          <w:sz w:val="24"/>
          <w:szCs w:val="24"/>
        </w:rPr>
        <w:t>In this app we will use email verification to av</w:t>
      </w:r>
      <w:ins w:id="62" w:author="Dharma, Shankarenfo Pannagiani" w:date="2020-02-22T12:46:00Z">
        <w:r w:rsidR="00273BAA">
          <w:rPr>
            <w:rFonts w:ascii="Times New Roman" w:hAnsi="Times New Roman" w:cs="Times New Roman"/>
            <w:sz w:val="24"/>
            <w:szCs w:val="24"/>
          </w:rPr>
          <w:t>o</w:t>
        </w:r>
      </w:ins>
      <w:r w:rsidRPr="005B343E">
        <w:rPr>
          <w:rFonts w:ascii="Times New Roman" w:hAnsi="Times New Roman" w:cs="Times New Roman"/>
          <w:sz w:val="24"/>
          <w:szCs w:val="24"/>
        </w:rPr>
        <w:t xml:space="preserve">id fake registration. App </w:t>
      </w:r>
      <w:ins w:id="63" w:author="Dharma, Shankarenfo Pannagiani" w:date="2020-02-22T12:46:00Z">
        <w:r w:rsidR="00273BAA">
          <w:rPr>
            <w:rFonts w:ascii="Times New Roman" w:hAnsi="Times New Roman" w:cs="Times New Roman"/>
            <w:sz w:val="24"/>
            <w:szCs w:val="24"/>
          </w:rPr>
          <w:t xml:space="preserve">will </w:t>
        </w:r>
      </w:ins>
      <w:r w:rsidRPr="005B343E">
        <w:rPr>
          <w:rFonts w:ascii="Times New Roman" w:hAnsi="Times New Roman" w:cs="Times New Roman"/>
          <w:sz w:val="24"/>
          <w:szCs w:val="24"/>
        </w:rPr>
        <w:t xml:space="preserve">also provide password reset feature, in case user forgot </w:t>
      </w:r>
      <w:del w:id="64" w:author="Dharma, Shankarenfo Pannagiani" w:date="2020-02-22T12:46:00Z">
        <w:r w:rsidRPr="005B343E" w:rsidDel="00273BAA">
          <w:rPr>
            <w:rFonts w:ascii="Times New Roman" w:hAnsi="Times New Roman" w:cs="Times New Roman"/>
            <w:sz w:val="24"/>
            <w:szCs w:val="24"/>
          </w:rPr>
          <w:delText>his/her</w:delText>
        </w:r>
      </w:del>
      <w:ins w:id="65" w:author="Dharma, Shankarenfo Pannagiani" w:date="2020-02-22T12:46:00Z">
        <w:r w:rsidR="00273BAA">
          <w:rPr>
            <w:rFonts w:ascii="Times New Roman" w:hAnsi="Times New Roman" w:cs="Times New Roman"/>
            <w:sz w:val="24"/>
            <w:szCs w:val="24"/>
          </w:rPr>
          <w:t>their</w:t>
        </w:r>
      </w:ins>
      <w:r w:rsidRPr="005B343E">
        <w:rPr>
          <w:rFonts w:ascii="Times New Roman" w:hAnsi="Times New Roman" w:cs="Times New Roman"/>
          <w:sz w:val="24"/>
          <w:szCs w:val="24"/>
        </w:rPr>
        <w:t xml:space="preserve"> password.</w:t>
      </w:r>
    </w:p>
    <w:p w14:paraId="29B0E4D0" w14:textId="76685D35" w:rsidR="006A610B" w:rsidRDefault="006A610B" w:rsidP="003B7520">
      <w:pPr>
        <w:pStyle w:val="ListParagraph"/>
        <w:rPr>
          <w:rFonts w:ascii="Times New Roman" w:hAnsi="Times New Roman" w:cs="Times New Roman"/>
          <w:sz w:val="28"/>
          <w:szCs w:val="28"/>
        </w:rPr>
      </w:pPr>
      <w:r w:rsidRPr="00400456">
        <w:rPr>
          <w:rFonts w:ascii="Times New Roman" w:hAnsi="Times New Roman" w:cs="Times New Roman"/>
          <w:b/>
          <w:bCs/>
          <w:sz w:val="24"/>
          <w:szCs w:val="24"/>
          <w:u w:val="single"/>
        </w:rPr>
        <w:t>Login:</w:t>
      </w:r>
      <w:r w:rsidRPr="00400456">
        <w:rPr>
          <w:rFonts w:ascii="Times New Roman" w:hAnsi="Times New Roman" w:cs="Times New Roman"/>
          <w:sz w:val="24"/>
          <w:szCs w:val="24"/>
        </w:rPr>
        <w:t xml:space="preserve"> </w:t>
      </w:r>
      <w:r w:rsidRPr="005B343E">
        <w:rPr>
          <w:rFonts w:ascii="Times New Roman" w:hAnsi="Times New Roman" w:cs="Times New Roman"/>
          <w:sz w:val="24"/>
          <w:szCs w:val="24"/>
        </w:rPr>
        <w:t>The application will allow user to register his/her email in order to login into the system.</w:t>
      </w:r>
    </w:p>
    <w:p w14:paraId="1CCCB6DD" w14:textId="245CE449" w:rsidR="0044137A" w:rsidRDefault="0044137A" w:rsidP="003B7520">
      <w:pPr>
        <w:pStyle w:val="ListParagraph"/>
        <w:rPr>
          <w:rFonts w:ascii="Times New Roman" w:hAnsi="Times New Roman" w:cs="Times New Roman"/>
          <w:sz w:val="28"/>
          <w:szCs w:val="28"/>
        </w:rPr>
      </w:pPr>
      <w:r w:rsidRPr="00400456">
        <w:rPr>
          <w:rFonts w:ascii="Times New Roman" w:hAnsi="Times New Roman" w:cs="Times New Roman"/>
          <w:b/>
          <w:bCs/>
          <w:sz w:val="24"/>
          <w:szCs w:val="24"/>
          <w:u w:val="single"/>
        </w:rPr>
        <w:t>Categor</w:t>
      </w:r>
      <w:del w:id="66" w:author="Dharma, Shankarenfo Pannagiani" w:date="2020-02-22T12:48:00Z">
        <w:r w:rsidRPr="00400456" w:rsidDel="00273BAA">
          <w:rPr>
            <w:rFonts w:ascii="Times New Roman" w:hAnsi="Times New Roman" w:cs="Times New Roman"/>
            <w:b/>
            <w:bCs/>
            <w:sz w:val="24"/>
            <w:szCs w:val="24"/>
            <w:u w:val="single"/>
          </w:rPr>
          <w:delText>i</w:delText>
        </w:r>
      </w:del>
      <w:ins w:id="67" w:author="Dharma, Shankarenfo Pannagiani" w:date="2020-02-22T12:48:00Z">
        <w:r w:rsidR="00273BAA">
          <w:rPr>
            <w:rFonts w:ascii="Times New Roman" w:hAnsi="Times New Roman" w:cs="Times New Roman"/>
            <w:b/>
            <w:bCs/>
            <w:sz w:val="24"/>
            <w:szCs w:val="24"/>
            <w:u w:val="single"/>
          </w:rPr>
          <w:t>y Filters</w:t>
        </w:r>
      </w:ins>
      <w:del w:id="68" w:author="Dharma, Shankarenfo Pannagiani" w:date="2020-02-22T12:48:00Z">
        <w:r w:rsidRPr="00400456" w:rsidDel="00273BAA">
          <w:rPr>
            <w:rFonts w:ascii="Times New Roman" w:hAnsi="Times New Roman" w:cs="Times New Roman"/>
            <w:b/>
            <w:bCs/>
            <w:sz w:val="24"/>
            <w:szCs w:val="24"/>
            <w:u w:val="single"/>
          </w:rPr>
          <w:delText>es</w:delText>
        </w:r>
      </w:del>
      <w:r w:rsidRPr="00400456">
        <w:rPr>
          <w:rFonts w:ascii="Times New Roman" w:hAnsi="Times New Roman" w:cs="Times New Roman"/>
          <w:b/>
          <w:bCs/>
          <w:sz w:val="24"/>
          <w:szCs w:val="24"/>
          <w:u w:val="single"/>
        </w:rPr>
        <w:t>:</w:t>
      </w:r>
      <w:r w:rsidRPr="0044137A">
        <w:rPr>
          <w:rFonts w:ascii="Times New Roman" w:hAnsi="Times New Roman" w:cs="Times New Roman"/>
          <w:sz w:val="28"/>
          <w:szCs w:val="28"/>
        </w:rPr>
        <w:t xml:space="preserve"> </w:t>
      </w:r>
      <w:r w:rsidRPr="005B343E">
        <w:rPr>
          <w:rFonts w:ascii="Times New Roman" w:hAnsi="Times New Roman" w:cs="Times New Roman"/>
          <w:sz w:val="24"/>
          <w:szCs w:val="24"/>
        </w:rPr>
        <w:t>User will be able to select items based on the categories of cloths such as shirts, T-shirts, Trousers etc.</w:t>
      </w:r>
    </w:p>
    <w:p w14:paraId="7D898D65" w14:textId="4CB1B5B6" w:rsidR="0044137A" w:rsidRDefault="0044137A" w:rsidP="003B7520">
      <w:pPr>
        <w:pStyle w:val="ListParagraph"/>
        <w:rPr>
          <w:rFonts w:ascii="Times New Roman" w:hAnsi="Times New Roman" w:cs="Times New Roman"/>
          <w:sz w:val="28"/>
          <w:szCs w:val="28"/>
        </w:rPr>
      </w:pPr>
      <w:r w:rsidRPr="00400456">
        <w:rPr>
          <w:rFonts w:ascii="Times New Roman" w:hAnsi="Times New Roman" w:cs="Times New Roman"/>
          <w:b/>
          <w:bCs/>
          <w:sz w:val="24"/>
          <w:szCs w:val="24"/>
          <w:u w:val="single"/>
        </w:rPr>
        <w:t>Cart with count Badge:</w:t>
      </w:r>
      <w:r w:rsidRPr="0044137A">
        <w:rPr>
          <w:rFonts w:ascii="Times New Roman" w:hAnsi="Times New Roman" w:cs="Times New Roman"/>
          <w:sz w:val="28"/>
          <w:szCs w:val="28"/>
        </w:rPr>
        <w:t xml:space="preserve"> </w:t>
      </w:r>
      <w:r w:rsidRPr="001A6D46">
        <w:rPr>
          <w:rFonts w:ascii="Times New Roman" w:hAnsi="Times New Roman" w:cs="Times New Roman"/>
          <w:sz w:val="24"/>
          <w:szCs w:val="24"/>
        </w:rPr>
        <w:t>This app will create custom cart which gets updated with badge count in real time.</w:t>
      </w:r>
    </w:p>
    <w:p w14:paraId="5894DC9C" w14:textId="2840C3B3" w:rsidR="0044137A" w:rsidRDefault="0044137A" w:rsidP="003B7520">
      <w:pPr>
        <w:pStyle w:val="ListParagraph"/>
        <w:rPr>
          <w:rFonts w:ascii="Times New Roman" w:hAnsi="Times New Roman" w:cs="Times New Roman"/>
          <w:sz w:val="28"/>
          <w:szCs w:val="28"/>
        </w:rPr>
      </w:pPr>
      <w:r w:rsidRPr="00400456">
        <w:rPr>
          <w:rFonts w:ascii="Times New Roman" w:hAnsi="Times New Roman" w:cs="Times New Roman"/>
          <w:b/>
          <w:bCs/>
          <w:sz w:val="24"/>
          <w:szCs w:val="24"/>
          <w:u w:val="single"/>
        </w:rPr>
        <w:t>Order:</w:t>
      </w:r>
      <w:r w:rsidRPr="0044137A">
        <w:rPr>
          <w:rFonts w:ascii="Times New Roman" w:hAnsi="Times New Roman" w:cs="Times New Roman"/>
          <w:sz w:val="28"/>
          <w:szCs w:val="28"/>
        </w:rPr>
        <w:t xml:space="preserve"> </w:t>
      </w:r>
      <w:r w:rsidRPr="001A6D46">
        <w:rPr>
          <w:rFonts w:ascii="Times New Roman" w:hAnsi="Times New Roman" w:cs="Times New Roman"/>
          <w:sz w:val="24"/>
          <w:szCs w:val="24"/>
        </w:rPr>
        <w:t>user will be able to see the previous orders and able to place the order along with tracking the status of orders placed</w:t>
      </w:r>
      <w:r>
        <w:rPr>
          <w:rFonts w:ascii="Times New Roman" w:hAnsi="Times New Roman" w:cs="Times New Roman"/>
          <w:sz w:val="28"/>
          <w:szCs w:val="28"/>
        </w:rPr>
        <w:t>.</w:t>
      </w:r>
    </w:p>
    <w:p w14:paraId="57A07E65" w14:textId="6B50DCC3" w:rsidR="0044137A" w:rsidRDefault="0044137A" w:rsidP="003B7520">
      <w:pPr>
        <w:pStyle w:val="ListParagraph"/>
        <w:rPr>
          <w:rFonts w:ascii="Times New Roman" w:hAnsi="Times New Roman" w:cs="Times New Roman"/>
          <w:sz w:val="24"/>
          <w:szCs w:val="24"/>
        </w:rPr>
      </w:pPr>
      <w:r w:rsidRPr="00400456">
        <w:rPr>
          <w:rFonts w:ascii="Times New Roman" w:hAnsi="Times New Roman" w:cs="Times New Roman"/>
          <w:b/>
          <w:bCs/>
          <w:sz w:val="24"/>
          <w:szCs w:val="24"/>
          <w:u w:val="single"/>
        </w:rPr>
        <w:t>Payment Integration:</w:t>
      </w:r>
      <w:r>
        <w:rPr>
          <w:rFonts w:ascii="Times New Roman" w:hAnsi="Times New Roman" w:cs="Times New Roman"/>
          <w:b/>
          <w:bCs/>
          <w:sz w:val="28"/>
          <w:szCs w:val="28"/>
          <w:u w:val="single"/>
        </w:rPr>
        <w:t xml:space="preserve"> </w:t>
      </w:r>
      <w:r w:rsidR="001A6D46" w:rsidRPr="004B4FC6">
        <w:rPr>
          <w:rFonts w:ascii="Times New Roman" w:hAnsi="Times New Roman" w:cs="Times New Roman"/>
          <w:sz w:val="24"/>
          <w:szCs w:val="24"/>
        </w:rPr>
        <w:t>We will integrate PayPal and cash on delivery in our app.</w:t>
      </w:r>
    </w:p>
    <w:p w14:paraId="34C75A23" w14:textId="5ED9BE30" w:rsidR="00272475" w:rsidRDefault="00272475" w:rsidP="003B7520">
      <w:pPr>
        <w:pStyle w:val="ListParagraph"/>
        <w:rPr>
          <w:rFonts w:ascii="Times New Roman" w:hAnsi="Times New Roman" w:cs="Times New Roman"/>
          <w:sz w:val="24"/>
          <w:szCs w:val="24"/>
        </w:rPr>
      </w:pPr>
    </w:p>
    <w:p w14:paraId="62623098" w14:textId="6ECDAFB3" w:rsidR="00272475" w:rsidRPr="00272475" w:rsidRDefault="00272475" w:rsidP="00353D24">
      <w:pPr>
        <w:pStyle w:val="Heading2"/>
        <w:pPrChange w:id="69" w:author="Dharma, Shankarenfo Pannagiani" w:date="2020-02-22T13:22:00Z">
          <w:pPr/>
        </w:pPrChange>
      </w:pPr>
      <w:r w:rsidRPr="00272475">
        <w:t>Technology Used:</w:t>
      </w:r>
    </w:p>
    <w:p w14:paraId="1CC113F7" w14:textId="32F6C833" w:rsidR="00272475" w:rsidRPr="00272475" w:rsidRDefault="00272475" w:rsidP="00272475">
      <w:pPr>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Pr="00272475">
        <w:rPr>
          <w:rFonts w:ascii="Times New Roman" w:hAnsi="Times New Roman" w:cs="Times New Roman"/>
          <w:b/>
          <w:bCs/>
          <w:sz w:val="24"/>
          <w:szCs w:val="24"/>
          <w:u w:val="single"/>
        </w:rPr>
        <w:t>Software Design:</w:t>
      </w:r>
    </w:p>
    <w:p w14:paraId="3627B19D" w14:textId="77777777" w:rsidR="00272475" w:rsidRPr="00080DBA" w:rsidRDefault="00272475" w:rsidP="00272475">
      <w:pPr>
        <w:pStyle w:val="ListParagraph"/>
        <w:numPr>
          <w:ilvl w:val="0"/>
          <w:numId w:val="14"/>
        </w:numPr>
        <w:rPr>
          <w:rFonts w:ascii="Times New Roman" w:hAnsi="Times New Roman" w:cs="Times New Roman"/>
          <w:sz w:val="24"/>
          <w:szCs w:val="24"/>
        </w:rPr>
      </w:pPr>
      <w:r w:rsidRPr="00080DBA">
        <w:rPr>
          <w:rFonts w:ascii="Times New Roman" w:hAnsi="Times New Roman" w:cs="Times New Roman"/>
          <w:sz w:val="24"/>
          <w:szCs w:val="24"/>
        </w:rPr>
        <w:t>Front end user interface design/High level design using HTML, CSS, JSP.</w:t>
      </w:r>
    </w:p>
    <w:p w14:paraId="2BD5A76F" w14:textId="77777777" w:rsidR="00272475" w:rsidRPr="00080DBA" w:rsidRDefault="00272475" w:rsidP="00272475">
      <w:pPr>
        <w:pStyle w:val="ListParagraph"/>
        <w:numPr>
          <w:ilvl w:val="0"/>
          <w:numId w:val="14"/>
        </w:numPr>
        <w:rPr>
          <w:rFonts w:ascii="Times New Roman" w:hAnsi="Times New Roman" w:cs="Times New Roman"/>
          <w:sz w:val="24"/>
          <w:szCs w:val="24"/>
        </w:rPr>
      </w:pPr>
      <w:r w:rsidRPr="00080DBA">
        <w:rPr>
          <w:rFonts w:ascii="Times New Roman" w:hAnsi="Times New Roman" w:cs="Times New Roman"/>
          <w:sz w:val="24"/>
          <w:szCs w:val="24"/>
        </w:rPr>
        <w:t>Backend language</w:t>
      </w:r>
      <w:r>
        <w:rPr>
          <w:rFonts w:ascii="Times New Roman" w:hAnsi="Times New Roman" w:cs="Times New Roman"/>
          <w:sz w:val="24"/>
          <w:szCs w:val="24"/>
        </w:rPr>
        <w:t>:</w:t>
      </w:r>
      <w:r w:rsidRPr="00080DBA">
        <w:rPr>
          <w:rFonts w:ascii="Times New Roman" w:hAnsi="Times New Roman" w:cs="Times New Roman"/>
          <w:sz w:val="24"/>
          <w:szCs w:val="24"/>
        </w:rPr>
        <w:t xml:space="preserve"> </w:t>
      </w:r>
      <w:r>
        <w:rPr>
          <w:rFonts w:ascii="Times New Roman" w:hAnsi="Times New Roman" w:cs="Times New Roman"/>
          <w:sz w:val="24"/>
          <w:szCs w:val="24"/>
        </w:rPr>
        <w:t>C</w:t>
      </w:r>
      <w:r w:rsidRPr="00080DBA">
        <w:rPr>
          <w:rFonts w:ascii="Times New Roman" w:hAnsi="Times New Roman" w:cs="Times New Roman"/>
          <w:sz w:val="24"/>
          <w:szCs w:val="24"/>
        </w:rPr>
        <w:t xml:space="preserve">ore and </w:t>
      </w:r>
      <w:r>
        <w:rPr>
          <w:rFonts w:ascii="Times New Roman" w:hAnsi="Times New Roman" w:cs="Times New Roman"/>
          <w:sz w:val="24"/>
          <w:szCs w:val="24"/>
        </w:rPr>
        <w:t>A</w:t>
      </w:r>
      <w:r w:rsidRPr="00080DBA">
        <w:rPr>
          <w:rFonts w:ascii="Times New Roman" w:hAnsi="Times New Roman" w:cs="Times New Roman"/>
          <w:sz w:val="24"/>
          <w:szCs w:val="24"/>
        </w:rPr>
        <w:t xml:space="preserve">dvanced </w:t>
      </w:r>
      <w:r>
        <w:rPr>
          <w:rFonts w:ascii="Times New Roman" w:hAnsi="Times New Roman" w:cs="Times New Roman"/>
          <w:sz w:val="24"/>
          <w:szCs w:val="24"/>
        </w:rPr>
        <w:t>JAVA</w:t>
      </w:r>
      <w:r w:rsidRPr="00080DBA">
        <w:rPr>
          <w:rFonts w:ascii="Times New Roman" w:hAnsi="Times New Roman" w:cs="Times New Roman"/>
          <w:sz w:val="24"/>
          <w:szCs w:val="24"/>
        </w:rPr>
        <w:t>.</w:t>
      </w:r>
    </w:p>
    <w:p w14:paraId="3E85072B" w14:textId="77777777" w:rsidR="00272475" w:rsidRPr="00080DBA" w:rsidRDefault="00272475" w:rsidP="00272475">
      <w:pPr>
        <w:pStyle w:val="ListParagraph"/>
        <w:numPr>
          <w:ilvl w:val="0"/>
          <w:numId w:val="14"/>
        </w:numPr>
        <w:rPr>
          <w:rFonts w:ascii="Times New Roman" w:hAnsi="Times New Roman" w:cs="Times New Roman"/>
          <w:sz w:val="24"/>
          <w:szCs w:val="24"/>
        </w:rPr>
      </w:pPr>
      <w:r w:rsidRPr="00080DBA">
        <w:rPr>
          <w:rFonts w:ascii="Times New Roman" w:hAnsi="Times New Roman" w:cs="Times New Roman"/>
          <w:sz w:val="24"/>
          <w:szCs w:val="24"/>
        </w:rPr>
        <w:t>Planning to create a Web application using Java spring framework.</w:t>
      </w:r>
    </w:p>
    <w:p w14:paraId="1070DF28" w14:textId="77777777" w:rsidR="00272475" w:rsidRPr="00684273" w:rsidRDefault="00272475" w:rsidP="00272475">
      <w:pPr>
        <w:pStyle w:val="ListParagraph"/>
        <w:numPr>
          <w:ilvl w:val="0"/>
          <w:numId w:val="14"/>
        </w:numPr>
        <w:rPr>
          <w:rFonts w:ascii="Times New Roman" w:hAnsi="Times New Roman" w:cs="Times New Roman"/>
          <w:sz w:val="24"/>
          <w:szCs w:val="24"/>
        </w:rPr>
      </w:pPr>
      <w:r w:rsidRPr="00080DBA">
        <w:rPr>
          <w:rFonts w:ascii="Times New Roman" w:hAnsi="Times New Roman" w:cs="Times New Roman"/>
          <w:sz w:val="24"/>
          <w:szCs w:val="24"/>
        </w:rPr>
        <w:t xml:space="preserve">GitHub tool used. </w:t>
      </w:r>
    </w:p>
    <w:p w14:paraId="552DAF89" w14:textId="77777777" w:rsidR="00272475" w:rsidRPr="00272475" w:rsidRDefault="00272475" w:rsidP="00272475">
      <w:pPr>
        <w:rPr>
          <w:rFonts w:ascii="Times New Roman" w:hAnsi="Times New Roman" w:cs="Times New Roman"/>
          <w:b/>
          <w:bCs/>
          <w:sz w:val="24"/>
          <w:szCs w:val="24"/>
          <w:u w:val="single"/>
        </w:rPr>
      </w:pPr>
      <w:r w:rsidRPr="00272475">
        <w:rPr>
          <w:rFonts w:ascii="Times New Roman" w:hAnsi="Times New Roman" w:cs="Times New Roman"/>
          <w:b/>
          <w:bCs/>
          <w:sz w:val="24"/>
          <w:szCs w:val="24"/>
          <w:u w:val="single"/>
        </w:rPr>
        <w:t>Software and hardware requirements:</w:t>
      </w:r>
    </w:p>
    <w:p w14:paraId="54B408D7" w14:textId="77777777" w:rsidR="00272475" w:rsidRPr="00272475" w:rsidRDefault="00272475" w:rsidP="00272475">
      <w:pPr>
        <w:rPr>
          <w:rFonts w:ascii="Times New Roman" w:hAnsi="Times New Roman" w:cs="Times New Roman"/>
          <w:b/>
          <w:bCs/>
          <w:sz w:val="24"/>
          <w:szCs w:val="24"/>
          <w:u w:val="single"/>
        </w:rPr>
      </w:pPr>
      <w:r w:rsidRPr="00272475">
        <w:rPr>
          <w:rFonts w:ascii="Times New Roman" w:hAnsi="Times New Roman" w:cs="Times New Roman"/>
          <w:b/>
          <w:bCs/>
          <w:sz w:val="24"/>
          <w:szCs w:val="24"/>
          <w:u w:val="single"/>
        </w:rPr>
        <w:t>Hardware:</w:t>
      </w:r>
    </w:p>
    <w:p w14:paraId="19C3F36E" w14:textId="77777777" w:rsidR="00272475" w:rsidRDefault="00272475" w:rsidP="0027247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Any PC/Mobile device (32 bit or 64 bit).</w:t>
      </w:r>
    </w:p>
    <w:p w14:paraId="0D5E75D7" w14:textId="77777777" w:rsidR="00272475" w:rsidRDefault="00272475" w:rsidP="0027247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RAM with 512 MB or more.</w:t>
      </w:r>
    </w:p>
    <w:p w14:paraId="7BDB7964" w14:textId="77777777" w:rsidR="00272475" w:rsidRPr="00272475" w:rsidRDefault="00272475" w:rsidP="00272475">
      <w:pPr>
        <w:rPr>
          <w:rFonts w:ascii="Times New Roman" w:hAnsi="Times New Roman" w:cs="Times New Roman"/>
          <w:b/>
          <w:bCs/>
          <w:sz w:val="24"/>
          <w:szCs w:val="24"/>
          <w:u w:val="single"/>
        </w:rPr>
      </w:pPr>
      <w:r w:rsidRPr="00272475">
        <w:rPr>
          <w:rFonts w:ascii="Times New Roman" w:hAnsi="Times New Roman" w:cs="Times New Roman"/>
          <w:b/>
          <w:bCs/>
          <w:sz w:val="24"/>
          <w:szCs w:val="24"/>
          <w:u w:val="single"/>
        </w:rPr>
        <w:t>Software:</w:t>
      </w:r>
    </w:p>
    <w:p w14:paraId="2DCCEBB0" w14:textId="77777777" w:rsidR="00272475" w:rsidRDefault="00272475" w:rsidP="0027247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Any Operating System (MacOS or Windows).</w:t>
      </w:r>
    </w:p>
    <w:p w14:paraId="297A8A3E" w14:textId="77777777" w:rsidR="00272475" w:rsidRDefault="00272475" w:rsidP="0027247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Web Browser with Java support.</w:t>
      </w:r>
    </w:p>
    <w:p w14:paraId="4B50A7E9" w14:textId="61FEBC11" w:rsidR="008E73F9" w:rsidRDefault="00272475" w:rsidP="008E73F9">
      <w:pPr>
        <w:pStyle w:val="ListParagraph"/>
        <w:numPr>
          <w:ilvl w:val="0"/>
          <w:numId w:val="16"/>
        </w:numPr>
        <w:rPr>
          <w:rFonts w:ascii="Times New Roman" w:hAnsi="Times New Roman" w:cs="Times New Roman"/>
          <w:sz w:val="24"/>
          <w:szCs w:val="24"/>
        </w:rPr>
      </w:pPr>
      <w:r w:rsidRPr="00080DBA">
        <w:rPr>
          <w:rFonts w:ascii="Times New Roman" w:hAnsi="Times New Roman" w:cs="Times New Roman"/>
          <w:sz w:val="24"/>
          <w:szCs w:val="24"/>
        </w:rPr>
        <w:t>JDK installed on computer for java application.</w:t>
      </w:r>
    </w:p>
    <w:p w14:paraId="0481B3AB" w14:textId="2E92C800" w:rsidR="008E73F9" w:rsidDel="00353D24" w:rsidRDefault="008E73F9" w:rsidP="008E73F9">
      <w:pPr>
        <w:rPr>
          <w:del w:id="70" w:author="Dharma, Shankarenfo Pannagiani" w:date="2020-02-22T13:22:00Z"/>
          <w:rFonts w:ascii="Times New Roman" w:hAnsi="Times New Roman" w:cs="Times New Roman"/>
          <w:sz w:val="24"/>
          <w:szCs w:val="24"/>
        </w:rPr>
      </w:pPr>
    </w:p>
    <w:p w14:paraId="3269615F" w14:textId="0ED1ACA7" w:rsidR="00273BAA" w:rsidRDefault="00273BAA">
      <w:pPr>
        <w:rPr>
          <w:ins w:id="71" w:author="Dharma, Shankarenfo Pannagiani" w:date="2020-02-22T12:48:00Z"/>
          <w:rFonts w:ascii="Times New Roman" w:hAnsi="Times New Roman" w:cs="Times New Roman"/>
          <w:b/>
          <w:bCs/>
          <w:sz w:val="24"/>
          <w:szCs w:val="24"/>
          <w:u w:val="single"/>
        </w:rPr>
      </w:pPr>
    </w:p>
    <w:p w14:paraId="500F71A7" w14:textId="1AAE791F" w:rsidR="008E73F9" w:rsidRDefault="008E73F9" w:rsidP="00353D24">
      <w:pPr>
        <w:pStyle w:val="Heading1"/>
        <w:pPrChange w:id="72" w:author="Dharma, Shankarenfo Pannagiani" w:date="2020-02-22T13:23:00Z">
          <w:pPr/>
        </w:pPrChange>
      </w:pPr>
      <w:r w:rsidRPr="008E73F9">
        <w:t>Group Dynamics:</w:t>
      </w:r>
      <w:r>
        <w:t xml:space="preserve"> </w:t>
      </w:r>
    </w:p>
    <w:p w14:paraId="5DCF761A" w14:textId="33B9427B" w:rsidR="008E73F9" w:rsidRDefault="008E73F9" w:rsidP="008E73F9">
      <w:pPr>
        <w:rPr>
          <w:rFonts w:ascii="Times New Roman" w:hAnsi="Times New Roman" w:cs="Times New Roman"/>
          <w:sz w:val="24"/>
          <w:szCs w:val="24"/>
        </w:rPr>
      </w:pPr>
      <w:r w:rsidRPr="008E73F9">
        <w:rPr>
          <w:rFonts w:ascii="Times New Roman" w:hAnsi="Times New Roman" w:cs="Times New Roman"/>
          <w:sz w:val="24"/>
          <w:szCs w:val="24"/>
        </w:rPr>
        <w:t xml:space="preserve">Project </w:t>
      </w:r>
      <w:r>
        <w:rPr>
          <w:rFonts w:ascii="Times New Roman" w:hAnsi="Times New Roman" w:cs="Times New Roman"/>
          <w:sz w:val="24"/>
          <w:szCs w:val="24"/>
        </w:rPr>
        <w:t xml:space="preserve">Manager: </w:t>
      </w:r>
      <w:r w:rsidR="00696B30">
        <w:rPr>
          <w:rFonts w:ascii="Times New Roman" w:hAnsi="Times New Roman" w:cs="Times New Roman"/>
          <w:sz w:val="24"/>
          <w:szCs w:val="24"/>
        </w:rPr>
        <w:t>Shankarenfo Pannagiani Dharma</w:t>
      </w:r>
    </w:p>
    <w:p w14:paraId="106EAF37" w14:textId="1BD7C4CF" w:rsidR="008E73F9" w:rsidRDefault="008E73F9" w:rsidP="008E73F9">
      <w:pPr>
        <w:rPr>
          <w:rFonts w:ascii="Times New Roman" w:hAnsi="Times New Roman" w:cs="Times New Roman"/>
          <w:sz w:val="24"/>
          <w:szCs w:val="24"/>
        </w:rPr>
      </w:pPr>
      <w:del w:id="73" w:author="Dharma, Shankarenfo Pannagiani" w:date="2020-02-22T12:58:00Z">
        <w:r w:rsidDel="00610461">
          <w:rPr>
            <w:rFonts w:ascii="Times New Roman" w:hAnsi="Times New Roman" w:cs="Times New Roman"/>
            <w:sz w:val="24"/>
            <w:szCs w:val="24"/>
          </w:rPr>
          <w:delText>Roles of team members:</w:delText>
        </w:r>
      </w:del>
      <w:ins w:id="74" w:author="Dharma, Shankarenfo Pannagiani" w:date="2020-02-22T12:58:00Z">
        <w:r w:rsidR="00610461">
          <w:rPr>
            <w:rFonts w:ascii="Times New Roman" w:hAnsi="Times New Roman" w:cs="Times New Roman"/>
            <w:sz w:val="24"/>
            <w:szCs w:val="24"/>
          </w:rPr>
          <w:t xml:space="preserve">Due to members’ inexperience and unfamiliarity with each other’s skill sets and the </w:t>
        </w:r>
        <w:proofErr w:type="spellStart"/>
        <w:r w:rsidR="00610461">
          <w:rPr>
            <w:rFonts w:ascii="Times New Roman" w:hAnsi="Times New Roman" w:cs="Times New Roman"/>
            <w:sz w:val="24"/>
            <w:szCs w:val="24"/>
          </w:rPr>
          <w:t>SpringMVC</w:t>
        </w:r>
        <w:proofErr w:type="spellEnd"/>
        <w:r w:rsidR="00610461">
          <w:rPr>
            <w:rFonts w:ascii="Times New Roman" w:hAnsi="Times New Roman" w:cs="Times New Roman"/>
            <w:sz w:val="24"/>
            <w:szCs w:val="24"/>
          </w:rPr>
          <w:t xml:space="preserve"> in general, aside from the explicit role of Project Manager (who oversees the progress of the project as a whole), members are not given</w:t>
        </w:r>
      </w:ins>
      <w:ins w:id="75" w:author="Dharma, Shankarenfo Pannagiani" w:date="2020-02-22T13:10:00Z">
        <w:r w:rsidR="004C1752">
          <w:rPr>
            <w:rFonts w:ascii="Times New Roman" w:hAnsi="Times New Roman" w:cs="Times New Roman"/>
            <w:sz w:val="24"/>
            <w:szCs w:val="24"/>
          </w:rPr>
          <w:t xml:space="preserve"> </w:t>
        </w:r>
        <w:r w:rsidR="004C1752" w:rsidRPr="004C1752">
          <w:rPr>
            <w:rFonts w:ascii="Times New Roman" w:hAnsi="Times New Roman" w:cs="Times New Roman"/>
            <w:sz w:val="24"/>
            <w:szCs w:val="24"/>
          </w:rPr>
          <w:t>direct roles but are expected to each give their input on all aspects of development, instead of specializing in a specific role. This is to exercise flexibility between members to work on the program</w:t>
        </w:r>
        <w:r w:rsidR="004C1752">
          <w:rPr>
            <w:rFonts w:ascii="Times New Roman" w:hAnsi="Times New Roman" w:cs="Times New Roman"/>
            <w:sz w:val="24"/>
            <w:szCs w:val="24"/>
          </w:rPr>
          <w:t xml:space="preserve"> without restricting their knowledge.</w:t>
        </w:r>
      </w:ins>
    </w:p>
    <w:p w14:paraId="79FA0AEB" w14:textId="6A485683" w:rsidR="00633E66" w:rsidRDefault="00633E66" w:rsidP="008E73F9">
      <w:pPr>
        <w:rPr>
          <w:rFonts w:ascii="Times New Roman" w:hAnsi="Times New Roman" w:cs="Times New Roman"/>
          <w:sz w:val="24"/>
          <w:szCs w:val="24"/>
        </w:rPr>
      </w:pPr>
      <w:r>
        <w:rPr>
          <w:rFonts w:ascii="Times New Roman" w:hAnsi="Times New Roman" w:cs="Times New Roman"/>
          <w:sz w:val="24"/>
          <w:szCs w:val="24"/>
        </w:rPr>
        <w:t>In case of disagreements, it is preferred for a discussion to be made to deliberate on the issue- at the very least, for the team to agree on options available for the team to make. Then, the team will each vote on their preferred solution</w:t>
      </w:r>
      <w:r w:rsidR="008D3FF3">
        <w:rPr>
          <w:rFonts w:ascii="Times New Roman" w:hAnsi="Times New Roman" w:cs="Times New Roman"/>
          <w:sz w:val="24"/>
          <w:szCs w:val="24"/>
        </w:rPr>
        <w:t>. If the group is still not in agreement, further discussion may follow. However, in the case of a contentious problem, the project manager can decide for the group (this however is a last-ditch effort).</w:t>
      </w:r>
    </w:p>
    <w:tbl>
      <w:tblPr>
        <w:tblStyle w:val="TableGrid"/>
        <w:tblW w:w="0" w:type="auto"/>
        <w:tblLook w:val="04A0" w:firstRow="1" w:lastRow="0" w:firstColumn="1" w:lastColumn="0" w:noHBand="0" w:noVBand="1"/>
      </w:tblPr>
      <w:tblGrid>
        <w:gridCol w:w="2337"/>
        <w:gridCol w:w="2337"/>
        <w:gridCol w:w="2338"/>
        <w:gridCol w:w="2338"/>
      </w:tblGrid>
      <w:tr w:rsidR="008E73F9" w:rsidDel="00610461" w14:paraId="1110CAB1" w14:textId="432B89FA" w:rsidTr="008E73F9">
        <w:trPr>
          <w:del w:id="76" w:author="Dharma, Shankarenfo Pannagiani" w:date="2020-02-22T12:58:00Z"/>
        </w:trPr>
        <w:tc>
          <w:tcPr>
            <w:tcW w:w="2337" w:type="dxa"/>
          </w:tcPr>
          <w:p w14:paraId="42F1FC57" w14:textId="202EFB01" w:rsidR="008E73F9" w:rsidDel="00610461" w:rsidRDefault="00696B30" w:rsidP="008E73F9">
            <w:pPr>
              <w:rPr>
                <w:del w:id="77" w:author="Dharma, Shankarenfo Pannagiani" w:date="2020-02-22T12:58:00Z"/>
                <w:rFonts w:ascii="Times New Roman" w:hAnsi="Times New Roman" w:cs="Times New Roman"/>
                <w:sz w:val="24"/>
                <w:szCs w:val="24"/>
              </w:rPr>
            </w:pPr>
            <w:del w:id="78" w:author="Dharma, Shankarenfo Pannagiani" w:date="2020-02-22T12:58:00Z">
              <w:r w:rsidDel="00610461">
                <w:rPr>
                  <w:rFonts w:ascii="Times New Roman" w:hAnsi="Times New Roman" w:cs="Times New Roman"/>
                  <w:sz w:val="24"/>
                  <w:szCs w:val="24"/>
                </w:rPr>
                <w:delText>Navneet Kaur</w:delText>
              </w:r>
            </w:del>
          </w:p>
        </w:tc>
        <w:tc>
          <w:tcPr>
            <w:tcW w:w="2337" w:type="dxa"/>
          </w:tcPr>
          <w:p w14:paraId="586A7BF5" w14:textId="4560186D" w:rsidR="008E73F9" w:rsidDel="00610461" w:rsidRDefault="003E1479" w:rsidP="008E73F9">
            <w:pPr>
              <w:rPr>
                <w:del w:id="79" w:author="Dharma, Shankarenfo Pannagiani" w:date="2020-02-22T12:58:00Z"/>
                <w:rFonts w:ascii="Times New Roman" w:hAnsi="Times New Roman" w:cs="Times New Roman"/>
                <w:sz w:val="24"/>
                <w:szCs w:val="24"/>
              </w:rPr>
            </w:pPr>
            <w:del w:id="80" w:author="Dharma, Shankarenfo Pannagiani" w:date="2020-02-22T12:58:00Z">
              <w:r w:rsidDel="00610461">
                <w:rPr>
                  <w:rFonts w:ascii="Times New Roman" w:hAnsi="Times New Roman" w:cs="Times New Roman"/>
                  <w:sz w:val="24"/>
                  <w:szCs w:val="24"/>
                </w:rPr>
                <w:delText>Bao Vuong Chi</w:delText>
              </w:r>
            </w:del>
          </w:p>
        </w:tc>
        <w:tc>
          <w:tcPr>
            <w:tcW w:w="2338" w:type="dxa"/>
          </w:tcPr>
          <w:p w14:paraId="0822447E" w14:textId="1295D6E1" w:rsidR="008E73F9" w:rsidDel="00610461" w:rsidRDefault="003E1479" w:rsidP="008E73F9">
            <w:pPr>
              <w:rPr>
                <w:del w:id="81" w:author="Dharma, Shankarenfo Pannagiani" w:date="2020-02-22T12:58:00Z"/>
                <w:rFonts w:ascii="Times New Roman" w:hAnsi="Times New Roman" w:cs="Times New Roman"/>
                <w:sz w:val="24"/>
                <w:szCs w:val="24"/>
              </w:rPr>
            </w:pPr>
            <w:del w:id="82" w:author="Dharma, Shankarenfo Pannagiani" w:date="2020-02-22T12:58:00Z">
              <w:r w:rsidDel="00610461">
                <w:rPr>
                  <w:rFonts w:ascii="Times New Roman" w:hAnsi="Times New Roman" w:cs="Times New Roman"/>
                  <w:sz w:val="24"/>
                  <w:szCs w:val="24"/>
                </w:rPr>
                <w:delText>Varun Saini</w:delText>
              </w:r>
            </w:del>
          </w:p>
        </w:tc>
        <w:tc>
          <w:tcPr>
            <w:tcW w:w="2338" w:type="dxa"/>
          </w:tcPr>
          <w:p w14:paraId="25AA4B20" w14:textId="196141F1" w:rsidR="008E73F9" w:rsidDel="00610461" w:rsidRDefault="00696B30" w:rsidP="008E73F9">
            <w:pPr>
              <w:rPr>
                <w:del w:id="83" w:author="Dharma, Shankarenfo Pannagiani" w:date="2020-02-22T12:58:00Z"/>
                <w:rFonts w:ascii="Times New Roman" w:hAnsi="Times New Roman" w:cs="Times New Roman"/>
                <w:sz w:val="24"/>
                <w:szCs w:val="24"/>
              </w:rPr>
            </w:pPr>
            <w:del w:id="84" w:author="Dharma, Shankarenfo Pannagiani" w:date="2020-02-22T12:58:00Z">
              <w:r w:rsidDel="00610461">
                <w:rPr>
                  <w:rFonts w:ascii="Times New Roman" w:hAnsi="Times New Roman" w:cs="Times New Roman"/>
                  <w:sz w:val="24"/>
                  <w:szCs w:val="24"/>
                </w:rPr>
                <w:delText>Shankarenfo Pannagiani Dharma</w:delText>
              </w:r>
            </w:del>
          </w:p>
        </w:tc>
      </w:tr>
      <w:tr w:rsidR="008E73F9" w:rsidDel="00610461" w14:paraId="483EF35B" w14:textId="5AAC455E" w:rsidTr="008E73F9">
        <w:trPr>
          <w:del w:id="85" w:author="Dharma, Shankarenfo Pannagiani" w:date="2020-02-22T12:58:00Z"/>
        </w:trPr>
        <w:tc>
          <w:tcPr>
            <w:tcW w:w="2337" w:type="dxa"/>
          </w:tcPr>
          <w:p w14:paraId="4C3CA764" w14:textId="785903F9" w:rsidR="008E73F9" w:rsidDel="00610461" w:rsidRDefault="008E73F9" w:rsidP="008E73F9">
            <w:pPr>
              <w:rPr>
                <w:del w:id="86" w:author="Dharma, Shankarenfo Pannagiani" w:date="2020-02-22T12:58:00Z"/>
                <w:rFonts w:ascii="Times New Roman" w:hAnsi="Times New Roman" w:cs="Times New Roman"/>
                <w:sz w:val="24"/>
                <w:szCs w:val="24"/>
              </w:rPr>
            </w:pPr>
            <w:del w:id="87" w:author="Dharma, Shankarenfo Pannagiani" w:date="2020-02-22T12:58:00Z">
              <w:r w:rsidDel="00610461">
                <w:rPr>
                  <w:rFonts w:ascii="Times New Roman" w:hAnsi="Times New Roman" w:cs="Times New Roman"/>
                  <w:sz w:val="24"/>
                  <w:szCs w:val="24"/>
                </w:rPr>
                <w:delText>Work on front-end as proficient in html,</w:delText>
              </w:r>
            </w:del>
          </w:p>
        </w:tc>
        <w:tc>
          <w:tcPr>
            <w:tcW w:w="2337" w:type="dxa"/>
          </w:tcPr>
          <w:p w14:paraId="4DEE7EEB" w14:textId="09FA6497" w:rsidR="008E73F9" w:rsidDel="00610461" w:rsidRDefault="008E73F9" w:rsidP="008E73F9">
            <w:pPr>
              <w:rPr>
                <w:del w:id="88" w:author="Dharma, Shankarenfo Pannagiani" w:date="2020-02-22T12:58:00Z"/>
                <w:rFonts w:ascii="Times New Roman" w:hAnsi="Times New Roman" w:cs="Times New Roman"/>
                <w:sz w:val="24"/>
                <w:szCs w:val="24"/>
              </w:rPr>
            </w:pPr>
            <w:del w:id="89" w:author="Dharma, Shankarenfo Pannagiani" w:date="2020-02-22T12:58:00Z">
              <w:r w:rsidDel="00610461">
                <w:rPr>
                  <w:rFonts w:ascii="Times New Roman" w:hAnsi="Times New Roman" w:cs="Times New Roman"/>
                  <w:sz w:val="24"/>
                  <w:szCs w:val="24"/>
                </w:rPr>
                <w:delText>Work on back-end coding in JAVA</w:delText>
              </w:r>
            </w:del>
          </w:p>
        </w:tc>
        <w:tc>
          <w:tcPr>
            <w:tcW w:w="2338" w:type="dxa"/>
          </w:tcPr>
          <w:p w14:paraId="5187E42C" w14:textId="65F1B584" w:rsidR="008E73F9" w:rsidDel="00610461" w:rsidRDefault="008E73F9" w:rsidP="008E73F9">
            <w:pPr>
              <w:rPr>
                <w:del w:id="90" w:author="Dharma, Shankarenfo Pannagiani" w:date="2020-02-22T12:58:00Z"/>
                <w:rFonts w:ascii="Times New Roman" w:hAnsi="Times New Roman" w:cs="Times New Roman"/>
                <w:sz w:val="24"/>
                <w:szCs w:val="24"/>
              </w:rPr>
            </w:pPr>
            <w:del w:id="91" w:author="Dharma, Shankarenfo Pannagiani" w:date="2020-02-22T12:58:00Z">
              <w:r w:rsidDel="00610461">
                <w:rPr>
                  <w:rFonts w:ascii="Times New Roman" w:hAnsi="Times New Roman" w:cs="Times New Roman"/>
                  <w:sz w:val="24"/>
                  <w:szCs w:val="24"/>
                </w:rPr>
                <w:delText>Along helping with in Front-end of</w:delText>
              </w:r>
            </w:del>
          </w:p>
        </w:tc>
        <w:tc>
          <w:tcPr>
            <w:tcW w:w="2338" w:type="dxa"/>
          </w:tcPr>
          <w:p w14:paraId="65494DEA" w14:textId="04CD7FCB" w:rsidR="008E73F9" w:rsidDel="00610461" w:rsidRDefault="008E73F9" w:rsidP="008E73F9">
            <w:pPr>
              <w:rPr>
                <w:del w:id="92" w:author="Dharma, Shankarenfo Pannagiani" w:date="2020-02-22T12:58:00Z"/>
                <w:rFonts w:ascii="Times New Roman" w:hAnsi="Times New Roman" w:cs="Times New Roman"/>
                <w:sz w:val="24"/>
                <w:szCs w:val="24"/>
              </w:rPr>
            </w:pPr>
            <w:del w:id="93" w:author="Dharma, Shankarenfo Pannagiani" w:date="2020-02-22T12:58:00Z">
              <w:r w:rsidDel="00610461">
                <w:rPr>
                  <w:rFonts w:ascii="Times New Roman" w:hAnsi="Times New Roman" w:cs="Times New Roman"/>
                  <w:sz w:val="24"/>
                  <w:szCs w:val="24"/>
                </w:rPr>
                <w:delText>M</w:delText>
              </w:r>
              <w:r w:rsidRPr="00F12BF1" w:rsidDel="00610461">
                <w:rPr>
                  <w:rFonts w:ascii="Times New Roman" w:hAnsi="Times New Roman" w:cs="Times New Roman"/>
                  <w:sz w:val="24"/>
                  <w:szCs w:val="24"/>
                </w:rPr>
                <w:delText>anag</w:delText>
              </w:r>
              <w:r w:rsidDel="00610461">
                <w:rPr>
                  <w:rFonts w:ascii="Times New Roman" w:hAnsi="Times New Roman" w:cs="Times New Roman"/>
                  <w:sz w:val="24"/>
                  <w:szCs w:val="24"/>
                </w:rPr>
                <w:delText xml:space="preserve">ing </w:delText>
              </w:r>
              <w:r w:rsidRPr="00F12BF1" w:rsidDel="00610461">
                <w:rPr>
                  <w:rFonts w:ascii="Times New Roman" w:hAnsi="Times New Roman" w:cs="Times New Roman"/>
                  <w:sz w:val="24"/>
                  <w:szCs w:val="24"/>
                </w:rPr>
                <w:delText>the whole project</w:delText>
              </w:r>
              <w:r w:rsidDel="00610461">
                <w:rPr>
                  <w:rFonts w:ascii="Times New Roman" w:hAnsi="Times New Roman" w:cs="Times New Roman"/>
                  <w:sz w:val="24"/>
                  <w:szCs w:val="24"/>
                </w:rPr>
                <w:delText>, back- end</w:delText>
              </w:r>
            </w:del>
          </w:p>
        </w:tc>
      </w:tr>
      <w:tr w:rsidR="008E73F9" w:rsidDel="00610461" w14:paraId="70165A88" w14:textId="2BFC19EC" w:rsidTr="008E73F9">
        <w:trPr>
          <w:del w:id="94" w:author="Dharma, Shankarenfo Pannagiani" w:date="2020-02-22T12:58:00Z"/>
        </w:trPr>
        <w:tc>
          <w:tcPr>
            <w:tcW w:w="2337" w:type="dxa"/>
          </w:tcPr>
          <w:p w14:paraId="320AD2BC" w14:textId="1DEE10F3" w:rsidR="008E73F9" w:rsidDel="00610461" w:rsidRDefault="008E73F9" w:rsidP="008E73F9">
            <w:pPr>
              <w:rPr>
                <w:del w:id="95" w:author="Dharma, Shankarenfo Pannagiani" w:date="2020-02-22T12:58:00Z"/>
                <w:rFonts w:ascii="Times New Roman" w:hAnsi="Times New Roman" w:cs="Times New Roman"/>
                <w:sz w:val="24"/>
                <w:szCs w:val="24"/>
              </w:rPr>
            </w:pPr>
            <w:del w:id="96" w:author="Dharma, Shankarenfo Pannagiani" w:date="2020-02-22T12:58:00Z">
              <w:r w:rsidDel="00610461">
                <w:rPr>
                  <w:rFonts w:ascii="Times New Roman" w:hAnsi="Times New Roman" w:cs="Times New Roman"/>
                  <w:sz w:val="24"/>
                  <w:szCs w:val="24"/>
                </w:rPr>
                <w:delText>CSS and JSP and correcting documentation</w:delText>
              </w:r>
            </w:del>
          </w:p>
        </w:tc>
        <w:tc>
          <w:tcPr>
            <w:tcW w:w="2337" w:type="dxa"/>
          </w:tcPr>
          <w:p w14:paraId="6443469E" w14:textId="510D0009" w:rsidR="008E73F9" w:rsidDel="00610461" w:rsidRDefault="008E73F9" w:rsidP="008E73F9">
            <w:pPr>
              <w:rPr>
                <w:del w:id="97" w:author="Dharma, Shankarenfo Pannagiani" w:date="2020-02-22T12:58:00Z"/>
                <w:rFonts w:ascii="Times New Roman" w:hAnsi="Times New Roman" w:cs="Times New Roman"/>
                <w:sz w:val="24"/>
                <w:szCs w:val="24"/>
              </w:rPr>
            </w:pPr>
          </w:p>
        </w:tc>
        <w:tc>
          <w:tcPr>
            <w:tcW w:w="2338" w:type="dxa"/>
          </w:tcPr>
          <w:p w14:paraId="03F910D1" w14:textId="7AC7373A" w:rsidR="008E73F9" w:rsidDel="00610461" w:rsidRDefault="008E73F9" w:rsidP="008E73F9">
            <w:pPr>
              <w:rPr>
                <w:del w:id="98" w:author="Dharma, Shankarenfo Pannagiani" w:date="2020-02-22T12:58:00Z"/>
                <w:rFonts w:ascii="Times New Roman" w:hAnsi="Times New Roman" w:cs="Times New Roman"/>
                <w:sz w:val="24"/>
                <w:szCs w:val="24"/>
              </w:rPr>
            </w:pPr>
            <w:del w:id="99" w:author="Dharma, Shankarenfo Pannagiani" w:date="2020-02-22T12:58:00Z">
              <w:r w:rsidDel="00610461">
                <w:rPr>
                  <w:rFonts w:ascii="Times New Roman" w:hAnsi="Times New Roman" w:cs="Times New Roman"/>
                  <w:sz w:val="24"/>
                  <w:szCs w:val="24"/>
                </w:rPr>
                <w:delText>website, work on coding part especially in database handling and make documentation.</w:delText>
              </w:r>
            </w:del>
          </w:p>
        </w:tc>
        <w:tc>
          <w:tcPr>
            <w:tcW w:w="2338" w:type="dxa"/>
          </w:tcPr>
          <w:p w14:paraId="0506C73E" w14:textId="479EA3BB" w:rsidR="008E73F9" w:rsidDel="00610461" w:rsidRDefault="008E73F9" w:rsidP="008E73F9">
            <w:pPr>
              <w:rPr>
                <w:del w:id="100" w:author="Dharma, Shankarenfo Pannagiani" w:date="2020-02-22T12:58:00Z"/>
                <w:rFonts w:ascii="Times New Roman" w:hAnsi="Times New Roman" w:cs="Times New Roman"/>
                <w:sz w:val="24"/>
                <w:szCs w:val="24"/>
              </w:rPr>
            </w:pPr>
            <w:del w:id="101" w:author="Dharma, Shankarenfo Pannagiani" w:date="2020-02-22T12:58:00Z">
              <w:r w:rsidDel="00610461">
                <w:rPr>
                  <w:rFonts w:ascii="Times New Roman" w:hAnsi="Times New Roman" w:cs="Times New Roman"/>
                  <w:sz w:val="24"/>
                  <w:szCs w:val="24"/>
                </w:rPr>
                <w:delText>coding in JAVA and testing by giving various inputs and documentation.</w:delText>
              </w:r>
            </w:del>
          </w:p>
        </w:tc>
      </w:tr>
    </w:tbl>
    <w:p w14:paraId="63F38938" w14:textId="77777777" w:rsidR="008E73F9" w:rsidRPr="008E73F9" w:rsidDel="00353D24" w:rsidRDefault="008E73F9" w:rsidP="008E73F9">
      <w:pPr>
        <w:rPr>
          <w:del w:id="102" w:author="Dharma, Shankarenfo Pannagiani" w:date="2020-02-22T13:23:00Z"/>
          <w:rFonts w:ascii="Times New Roman" w:hAnsi="Times New Roman" w:cs="Times New Roman"/>
          <w:sz w:val="24"/>
          <w:szCs w:val="24"/>
        </w:rPr>
      </w:pPr>
    </w:p>
    <w:p w14:paraId="37FE2D55" w14:textId="0A3651AD" w:rsidR="00272475" w:rsidRDefault="005F2251" w:rsidP="00353D24">
      <w:pPr>
        <w:pStyle w:val="Heading1"/>
        <w:pPrChange w:id="103" w:author="Dharma, Shankarenfo Pannagiani" w:date="2020-02-22T13:23:00Z">
          <w:pPr/>
        </w:pPrChange>
      </w:pPr>
      <w:r w:rsidRPr="005F2251">
        <w:t>Schedule/Timeline:</w:t>
      </w:r>
    </w:p>
    <w:p w14:paraId="2922CEDD" w14:textId="77777777" w:rsidR="004C1752" w:rsidRDefault="004C1752" w:rsidP="005F2251">
      <w:pPr>
        <w:rPr>
          <w:ins w:id="104" w:author="Dharma, Shankarenfo Pannagiani" w:date="2020-02-22T13:19:00Z"/>
          <w:noProof/>
        </w:rPr>
      </w:pPr>
      <w:ins w:id="105" w:author="Dharma, Shankarenfo Pannagiani" w:date="2020-02-22T13:18:00Z">
        <w:r>
          <w:rPr>
            <w:noProof/>
          </w:rPr>
          <w:drawing>
            <wp:inline distT="0" distB="0" distL="0" distR="0" wp14:anchorId="4CF2866D" wp14:editId="6F3FD3E5">
              <wp:extent cx="5638800" cy="3421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b="22049"/>
                      <a:stretch/>
                    </pic:blipFill>
                    <pic:spPr bwMode="auto">
                      <a:xfrm>
                        <a:off x="0" y="0"/>
                        <a:ext cx="5638800" cy="3421380"/>
                      </a:xfrm>
                      <a:prstGeom prst="rect">
                        <a:avLst/>
                      </a:prstGeom>
                      <a:noFill/>
                      <a:ln>
                        <a:noFill/>
                      </a:ln>
                      <a:extLst>
                        <a:ext uri="{53640926-AAD7-44D8-BBD7-CCE9431645EC}">
                          <a14:shadowObscured xmlns:a14="http://schemas.microsoft.com/office/drawing/2010/main"/>
                        </a:ext>
                      </a:extLst>
                    </pic:spPr>
                  </pic:pic>
                </a:graphicData>
              </a:graphic>
            </wp:inline>
          </w:drawing>
        </w:r>
        <w:r w:rsidRPr="004C1752">
          <w:rPr>
            <w:noProof/>
          </w:rPr>
          <w:t xml:space="preserve"> </w:t>
        </w:r>
        <w:r>
          <w:rPr>
            <w:noProof/>
          </w:rPr>
          <w:drawing>
            <wp:inline distT="0" distB="0" distL="0" distR="0" wp14:anchorId="37911241" wp14:editId="7297158E">
              <wp:extent cx="5943600" cy="1567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7815"/>
                      </a:xfrm>
                      <a:prstGeom prst="rect">
                        <a:avLst/>
                      </a:prstGeom>
                    </pic:spPr>
                  </pic:pic>
                </a:graphicData>
              </a:graphic>
            </wp:inline>
          </w:drawing>
        </w:r>
      </w:ins>
    </w:p>
    <w:p w14:paraId="494F9575" w14:textId="3E98FFF1" w:rsidR="005F2251" w:rsidDel="004C1752" w:rsidRDefault="004C1752" w:rsidP="005F2251">
      <w:pPr>
        <w:rPr>
          <w:del w:id="106" w:author="Dharma, Shankarenfo Pannagiani" w:date="2020-02-22T13:10:00Z"/>
        </w:rPr>
      </w:pPr>
      <w:ins w:id="107" w:author="Dharma, Shankarenfo Pannagiani" w:date="2020-02-22T13:19:00Z">
        <w:r>
          <w:rPr>
            <w:noProof/>
          </w:rPr>
          <w:t>Estimated work-days: 70 days</w:t>
        </w:r>
      </w:ins>
      <w:ins w:id="108" w:author="Dharma, Shankarenfo Pannagiani" w:date="2020-02-22T13:20:00Z">
        <w:r w:rsidR="00353D24">
          <w:rPr>
            <w:noProof/>
          </w:rPr>
          <w:t>.</w:t>
        </w:r>
      </w:ins>
      <w:del w:id="109" w:author="Dharma, Shankarenfo Pannagiani" w:date="2020-02-22T13:10:00Z">
        <w:r w:rsidR="005F2251" w:rsidRPr="008F080F" w:rsidDel="004C1752">
          <w:rPr>
            <w:rFonts w:ascii="Times New Roman" w:hAnsi="Times New Roman" w:cs="Times New Roman"/>
            <w:sz w:val="24"/>
            <w:szCs w:val="24"/>
          </w:rPr>
          <w:delText>Estimation Technique used to estimate the effort needed in project is conventional estimation technique. In this technique, task is breakdown into small parts and estimates effort as well as size of project. For estimating effort and size of project LOC/FP approach is used. This approach uses historical data to build estimates for project</w:delText>
        </w:r>
        <w:r w:rsidR="005F2251" w:rsidRPr="00405EB2" w:rsidDel="004C1752">
          <w:delText>.</w:delText>
        </w:r>
      </w:del>
    </w:p>
    <w:p w14:paraId="0D2594A8" w14:textId="14D294CF" w:rsidR="005F2251" w:rsidRPr="008F080F" w:rsidDel="004C1752" w:rsidRDefault="005F2251" w:rsidP="005F2251">
      <w:pPr>
        <w:rPr>
          <w:del w:id="110" w:author="Dharma, Shankarenfo Pannagiani" w:date="2020-02-22T13:10:00Z"/>
          <w:rFonts w:ascii="Times New Roman" w:hAnsi="Times New Roman" w:cs="Times New Roman"/>
          <w:sz w:val="24"/>
          <w:szCs w:val="24"/>
        </w:rPr>
      </w:pPr>
      <w:del w:id="111" w:author="Dharma, Shankarenfo Pannagiani" w:date="2020-02-22T13:10:00Z">
        <w:r w:rsidRPr="008F080F" w:rsidDel="004C1752">
          <w:rPr>
            <w:rFonts w:ascii="Times New Roman" w:hAnsi="Times New Roman" w:cs="Times New Roman"/>
            <w:b/>
            <w:bCs/>
            <w:sz w:val="24"/>
            <w:szCs w:val="24"/>
          </w:rPr>
          <w:delText>LOC Approach</w:delText>
        </w:r>
        <w:r w:rsidRPr="008F080F" w:rsidDel="004C1752">
          <w:rPr>
            <w:rFonts w:ascii="Times New Roman" w:hAnsi="Times New Roman" w:cs="Times New Roman"/>
            <w:sz w:val="24"/>
            <w:szCs w:val="24"/>
          </w:rPr>
          <w:delText>:</w:delText>
        </w:r>
      </w:del>
    </w:p>
    <w:p w14:paraId="75C49AC3" w14:textId="2FDB5A9C" w:rsidR="005F2251" w:rsidRPr="008F080F" w:rsidDel="004C1752" w:rsidRDefault="005F2251" w:rsidP="005F2251">
      <w:pPr>
        <w:rPr>
          <w:del w:id="112" w:author="Dharma, Shankarenfo Pannagiani" w:date="2020-02-22T13:10:00Z"/>
          <w:rFonts w:ascii="Times New Roman" w:hAnsi="Times New Roman" w:cs="Times New Roman"/>
          <w:sz w:val="24"/>
          <w:szCs w:val="24"/>
        </w:rPr>
      </w:pPr>
      <w:del w:id="113" w:author="Dharma, Shankarenfo Pannagiani" w:date="2020-02-22T13:10:00Z">
        <w:r w:rsidRPr="008F080F" w:rsidDel="004C1752">
          <w:rPr>
            <w:rFonts w:ascii="Times New Roman" w:hAnsi="Times New Roman" w:cs="Times New Roman"/>
            <w:sz w:val="24"/>
            <w:szCs w:val="24"/>
          </w:rPr>
          <w:delText>LOC count the total number of lines of source code in a project. The size is estimated by comparing it with the existing systems of same kind. The experts use it to predict the required size of various components of software and then add them to get the total size.</w:delText>
        </w:r>
      </w:del>
    </w:p>
    <w:p w14:paraId="127231B7" w14:textId="38B89635" w:rsidR="005F2251" w:rsidRPr="008F080F" w:rsidDel="004C1752" w:rsidRDefault="005F2251" w:rsidP="005F2251">
      <w:pPr>
        <w:rPr>
          <w:del w:id="114" w:author="Dharma, Shankarenfo Pannagiani" w:date="2020-02-22T13:10:00Z"/>
          <w:rFonts w:ascii="Times New Roman" w:hAnsi="Times New Roman" w:cs="Times New Roman"/>
          <w:sz w:val="24"/>
          <w:szCs w:val="24"/>
        </w:rPr>
      </w:pPr>
      <w:del w:id="115" w:author="Dharma, Shankarenfo Pannagiani" w:date="2020-02-22T13:10:00Z">
        <w:r w:rsidRPr="008F080F" w:rsidDel="004C1752">
          <w:rPr>
            <w:rFonts w:ascii="Times New Roman" w:hAnsi="Times New Roman" w:cs="Times New Roman"/>
            <w:sz w:val="24"/>
            <w:szCs w:val="24"/>
          </w:rPr>
          <w:delText>Average productivity for systems of this type = 620 LOC/pm</w:delText>
        </w:r>
      </w:del>
    </w:p>
    <w:p w14:paraId="41E9EB28" w14:textId="3E1915AC" w:rsidR="005F2251" w:rsidRPr="008F080F" w:rsidDel="004C1752" w:rsidRDefault="005F2251" w:rsidP="005F2251">
      <w:pPr>
        <w:rPr>
          <w:del w:id="116" w:author="Dharma, Shankarenfo Pannagiani" w:date="2020-02-22T13:10:00Z"/>
          <w:rFonts w:ascii="Times New Roman" w:hAnsi="Times New Roman" w:cs="Times New Roman"/>
          <w:sz w:val="24"/>
          <w:szCs w:val="24"/>
        </w:rPr>
      </w:pPr>
      <w:del w:id="117" w:author="Dharma, Shankarenfo Pannagiani" w:date="2020-02-22T13:10:00Z">
        <w:r w:rsidRPr="008F080F" w:rsidDel="004C1752">
          <w:rPr>
            <w:rFonts w:ascii="Times New Roman" w:hAnsi="Times New Roman" w:cs="Times New Roman"/>
            <w:sz w:val="24"/>
            <w:szCs w:val="24"/>
          </w:rPr>
          <w:delText>Labor rate = $800 per month</w:delText>
        </w:r>
      </w:del>
    </w:p>
    <w:p w14:paraId="45EF47C8" w14:textId="23D7AD0D" w:rsidR="005F2251" w:rsidRPr="008F080F" w:rsidDel="004C1752" w:rsidRDefault="005F2251" w:rsidP="005F2251">
      <w:pPr>
        <w:rPr>
          <w:del w:id="118" w:author="Dharma, Shankarenfo Pannagiani" w:date="2020-02-22T13:10:00Z"/>
          <w:rFonts w:ascii="Times New Roman" w:hAnsi="Times New Roman" w:cs="Times New Roman"/>
          <w:sz w:val="24"/>
          <w:szCs w:val="24"/>
        </w:rPr>
      </w:pPr>
      <w:del w:id="119" w:author="Dharma, Shankarenfo Pannagiani" w:date="2020-02-22T13:10:00Z">
        <w:r w:rsidRPr="008F080F" w:rsidDel="004C1752">
          <w:rPr>
            <w:rFonts w:ascii="Times New Roman" w:hAnsi="Times New Roman" w:cs="Times New Roman"/>
            <w:sz w:val="24"/>
            <w:szCs w:val="24"/>
          </w:rPr>
          <w:delText>The cost per line of code is approximately = $13</w:delText>
        </w:r>
      </w:del>
    </w:p>
    <w:p w14:paraId="07A18CDD" w14:textId="26C67DDF" w:rsidR="005F2251" w:rsidRPr="008F080F" w:rsidDel="004C1752" w:rsidRDefault="005F2251" w:rsidP="005F2251">
      <w:pPr>
        <w:rPr>
          <w:del w:id="120" w:author="Dharma, Shankarenfo Pannagiani" w:date="2020-02-22T13:10:00Z"/>
          <w:rFonts w:ascii="Times New Roman" w:hAnsi="Times New Roman" w:cs="Times New Roman"/>
          <w:sz w:val="24"/>
          <w:szCs w:val="24"/>
        </w:rPr>
      </w:pPr>
      <w:del w:id="121" w:author="Dharma, Shankarenfo Pannagiani" w:date="2020-02-22T13:10:00Z">
        <w:r w:rsidRPr="008F080F" w:rsidDel="004C1752">
          <w:rPr>
            <w:rFonts w:ascii="Times New Roman" w:hAnsi="Times New Roman" w:cs="Times New Roman"/>
            <w:sz w:val="24"/>
            <w:szCs w:val="24"/>
          </w:rPr>
          <w:delText>Based on LOC estimate and the historical productivity data, the total estimated project cost is $431,000 and the estimated effort is 54 person- months.</w:delText>
        </w:r>
      </w:del>
    </w:p>
    <w:p w14:paraId="5BA5BF84" w14:textId="169A485D" w:rsidR="005F2251" w:rsidRPr="008F080F" w:rsidDel="004C1752" w:rsidRDefault="005F2251" w:rsidP="005F2251">
      <w:pPr>
        <w:rPr>
          <w:del w:id="122" w:author="Dharma, Shankarenfo Pannagiani" w:date="2020-02-22T13:10:00Z"/>
          <w:rFonts w:ascii="Times New Roman" w:hAnsi="Times New Roman" w:cs="Times New Roman"/>
          <w:b/>
          <w:bCs/>
          <w:sz w:val="24"/>
          <w:szCs w:val="24"/>
        </w:rPr>
      </w:pPr>
      <w:del w:id="123" w:author="Dharma, Shankarenfo Pannagiani" w:date="2020-02-22T13:10:00Z">
        <w:r w:rsidRPr="008F080F" w:rsidDel="004C1752">
          <w:rPr>
            <w:rFonts w:ascii="Times New Roman" w:hAnsi="Times New Roman" w:cs="Times New Roman"/>
            <w:b/>
            <w:bCs/>
            <w:sz w:val="24"/>
            <w:szCs w:val="24"/>
          </w:rPr>
          <w:delText>FP Approach:</w:delText>
        </w:r>
      </w:del>
    </w:p>
    <w:p w14:paraId="00B124DE" w14:textId="484323DD" w:rsidR="005F2251" w:rsidRPr="008F080F" w:rsidDel="004C1752" w:rsidRDefault="005F2251" w:rsidP="005F2251">
      <w:pPr>
        <w:rPr>
          <w:del w:id="124" w:author="Dharma, Shankarenfo Pannagiani" w:date="2020-02-22T13:10:00Z"/>
          <w:rFonts w:ascii="Times New Roman" w:hAnsi="Times New Roman" w:cs="Times New Roman"/>
          <w:sz w:val="24"/>
          <w:szCs w:val="24"/>
        </w:rPr>
      </w:pPr>
      <w:del w:id="125" w:author="Dharma, Shankarenfo Pannagiani" w:date="2020-02-22T13:10:00Z">
        <w:r w:rsidRPr="008F080F" w:rsidDel="004C1752">
          <w:rPr>
            <w:rFonts w:ascii="Times New Roman" w:hAnsi="Times New Roman" w:cs="Times New Roman"/>
            <w:sz w:val="24"/>
            <w:szCs w:val="24"/>
          </w:rPr>
          <w:delText>The estimated number of FP is derived:</w:delText>
        </w:r>
      </w:del>
    </w:p>
    <w:p w14:paraId="26DFFA11" w14:textId="36C0A034" w:rsidR="005F2251" w:rsidRPr="008F080F" w:rsidDel="004C1752" w:rsidRDefault="005F2251" w:rsidP="005F2251">
      <w:pPr>
        <w:rPr>
          <w:del w:id="126" w:author="Dharma, Shankarenfo Pannagiani" w:date="2020-02-22T13:10:00Z"/>
          <w:rFonts w:ascii="Times New Roman" w:hAnsi="Times New Roman" w:cs="Times New Roman"/>
          <w:sz w:val="24"/>
          <w:szCs w:val="24"/>
        </w:rPr>
      </w:pPr>
      <w:del w:id="127" w:author="Dharma, Shankarenfo Pannagiani" w:date="2020-02-22T13:10:00Z">
        <w:r w:rsidRPr="008F080F" w:rsidDel="004C1752">
          <w:rPr>
            <w:rFonts w:ascii="Times New Roman" w:hAnsi="Times New Roman" w:cs="Times New Roman"/>
            <w:sz w:val="24"/>
            <w:szCs w:val="24"/>
          </w:rPr>
          <w:delText xml:space="preserve">                                  FP = count-total 3 [0.65 + 0.01 3 S(F)]</w:delText>
        </w:r>
      </w:del>
    </w:p>
    <w:p w14:paraId="79893876" w14:textId="16861E4A" w:rsidR="005F2251" w:rsidRPr="008F080F" w:rsidDel="004C1752" w:rsidRDefault="005F2251" w:rsidP="005F2251">
      <w:pPr>
        <w:rPr>
          <w:del w:id="128" w:author="Dharma, Shankarenfo Pannagiani" w:date="2020-02-22T13:10:00Z"/>
          <w:rFonts w:ascii="Times New Roman" w:hAnsi="Times New Roman" w:cs="Times New Roman"/>
          <w:sz w:val="24"/>
          <w:szCs w:val="24"/>
        </w:rPr>
      </w:pPr>
      <w:del w:id="129" w:author="Dharma, Shankarenfo Pannagiani" w:date="2020-02-22T13:10:00Z">
        <w:r w:rsidRPr="008F080F" w:rsidDel="004C1752">
          <w:rPr>
            <w:rFonts w:ascii="Times New Roman" w:hAnsi="Times New Roman" w:cs="Times New Roman"/>
            <w:sz w:val="24"/>
            <w:szCs w:val="24"/>
          </w:rPr>
          <w:delText xml:space="preserve">                                  FP = 375</w:delText>
        </w:r>
      </w:del>
    </w:p>
    <w:p w14:paraId="20480DDA" w14:textId="0FBE7024" w:rsidR="005F2251" w:rsidRPr="008F080F" w:rsidDel="004C1752" w:rsidRDefault="005F2251" w:rsidP="005F2251">
      <w:pPr>
        <w:rPr>
          <w:del w:id="130" w:author="Dharma, Shankarenfo Pannagiani" w:date="2020-02-22T13:10:00Z"/>
          <w:rFonts w:ascii="Times New Roman" w:hAnsi="Times New Roman" w:cs="Times New Roman"/>
          <w:sz w:val="24"/>
          <w:szCs w:val="24"/>
        </w:rPr>
      </w:pPr>
      <w:del w:id="131" w:author="Dharma, Shankarenfo Pannagiani" w:date="2020-02-22T13:10:00Z">
        <w:r w:rsidRPr="008F080F" w:rsidDel="004C1752">
          <w:rPr>
            <w:rFonts w:ascii="Times New Roman" w:hAnsi="Times New Roman" w:cs="Times New Roman"/>
            <w:sz w:val="24"/>
            <w:szCs w:val="24"/>
          </w:rPr>
          <w:delText>Organizational average productivity = 6.5 FP/pm</w:delText>
        </w:r>
      </w:del>
    </w:p>
    <w:p w14:paraId="0748338C" w14:textId="245C7E6B" w:rsidR="005F2251" w:rsidRPr="008F080F" w:rsidDel="004C1752" w:rsidRDefault="005F2251" w:rsidP="005F2251">
      <w:pPr>
        <w:rPr>
          <w:del w:id="132" w:author="Dharma, Shankarenfo Pannagiani" w:date="2020-02-22T13:10:00Z"/>
          <w:rFonts w:ascii="Times New Roman" w:hAnsi="Times New Roman" w:cs="Times New Roman"/>
          <w:sz w:val="24"/>
          <w:szCs w:val="24"/>
        </w:rPr>
      </w:pPr>
      <w:del w:id="133" w:author="Dharma, Shankarenfo Pannagiani" w:date="2020-02-22T13:10:00Z">
        <w:r w:rsidRPr="008F080F" w:rsidDel="004C1752">
          <w:rPr>
            <w:rFonts w:ascii="Times New Roman" w:hAnsi="Times New Roman" w:cs="Times New Roman"/>
            <w:sz w:val="24"/>
            <w:szCs w:val="24"/>
          </w:rPr>
          <w:delText xml:space="preserve">Labor rate = $8000 per month </w:delText>
        </w:r>
      </w:del>
    </w:p>
    <w:p w14:paraId="77EE430B" w14:textId="1375BB36" w:rsidR="005F2251" w:rsidRPr="008F080F" w:rsidDel="004C1752" w:rsidRDefault="005F2251" w:rsidP="005F2251">
      <w:pPr>
        <w:rPr>
          <w:del w:id="134" w:author="Dharma, Shankarenfo Pannagiani" w:date="2020-02-22T13:10:00Z"/>
          <w:rFonts w:ascii="Times New Roman" w:hAnsi="Times New Roman" w:cs="Times New Roman"/>
          <w:sz w:val="24"/>
          <w:szCs w:val="24"/>
        </w:rPr>
      </w:pPr>
      <w:del w:id="135" w:author="Dharma, Shankarenfo Pannagiani" w:date="2020-02-22T13:10:00Z">
        <w:r w:rsidRPr="008F080F" w:rsidDel="004C1752">
          <w:rPr>
            <w:rFonts w:ascii="Times New Roman" w:hAnsi="Times New Roman" w:cs="Times New Roman"/>
            <w:sz w:val="24"/>
            <w:szCs w:val="24"/>
          </w:rPr>
          <w:delText>Approximately $1230/FP</w:delText>
        </w:r>
      </w:del>
    </w:p>
    <w:p w14:paraId="0A8EFE40" w14:textId="3DE04C2B" w:rsidR="005F2251" w:rsidRPr="008F080F" w:rsidDel="004C1752" w:rsidRDefault="005F2251" w:rsidP="005F2251">
      <w:pPr>
        <w:rPr>
          <w:del w:id="136" w:author="Dharma, Shankarenfo Pannagiani" w:date="2020-02-22T13:10:00Z"/>
          <w:rFonts w:ascii="Times New Roman" w:hAnsi="Times New Roman" w:cs="Times New Roman"/>
          <w:sz w:val="24"/>
          <w:szCs w:val="24"/>
        </w:rPr>
      </w:pPr>
      <w:del w:id="137" w:author="Dharma, Shankarenfo Pannagiani" w:date="2020-02-22T13:10:00Z">
        <w:r w:rsidRPr="008F080F" w:rsidDel="004C1752">
          <w:rPr>
            <w:rFonts w:ascii="Times New Roman" w:hAnsi="Times New Roman" w:cs="Times New Roman"/>
            <w:sz w:val="24"/>
            <w:szCs w:val="24"/>
          </w:rPr>
          <w:delText>Based on FP estimate and the historical productivity data, total estimated project cost is $461000</w:delText>
        </w:r>
      </w:del>
    </w:p>
    <w:p w14:paraId="2ABC9D77" w14:textId="30046555" w:rsidR="005F2251" w:rsidRPr="008F080F" w:rsidDel="004C1752" w:rsidRDefault="005F2251" w:rsidP="005F2251">
      <w:pPr>
        <w:rPr>
          <w:del w:id="138" w:author="Dharma, Shankarenfo Pannagiani" w:date="2020-02-22T13:10:00Z"/>
          <w:rFonts w:ascii="Times New Roman" w:hAnsi="Times New Roman" w:cs="Times New Roman"/>
          <w:sz w:val="24"/>
          <w:szCs w:val="24"/>
        </w:rPr>
      </w:pPr>
      <w:del w:id="139" w:author="Dharma, Shankarenfo Pannagiani" w:date="2020-02-22T13:10:00Z">
        <w:r w:rsidRPr="008F080F" w:rsidDel="004C1752">
          <w:rPr>
            <w:rFonts w:ascii="Times New Roman" w:hAnsi="Times New Roman" w:cs="Times New Roman"/>
            <w:sz w:val="24"/>
            <w:szCs w:val="24"/>
          </w:rPr>
          <w:delText>And estimated effort is 58 person-months.</w:delText>
        </w:r>
      </w:del>
    </w:p>
    <w:p w14:paraId="393D0E8E" w14:textId="77777777" w:rsidR="005F2251" w:rsidRPr="005F2251" w:rsidDel="00353D24" w:rsidRDefault="005F2251" w:rsidP="005F2251">
      <w:pPr>
        <w:rPr>
          <w:del w:id="140" w:author="Dharma, Shankarenfo Pannagiani" w:date="2020-02-22T13:20:00Z"/>
          <w:rFonts w:ascii="Times New Roman" w:hAnsi="Times New Roman" w:cs="Times New Roman"/>
          <w:b/>
          <w:bCs/>
          <w:sz w:val="24"/>
          <w:szCs w:val="24"/>
          <w:u w:val="single"/>
        </w:rPr>
      </w:pPr>
    </w:p>
    <w:p w14:paraId="61992A56" w14:textId="77777777" w:rsidR="00272475" w:rsidDel="00353D24" w:rsidRDefault="00272475" w:rsidP="00272475">
      <w:pPr>
        <w:pStyle w:val="ListParagraph"/>
        <w:rPr>
          <w:del w:id="141" w:author="Dharma, Shankarenfo Pannagiani" w:date="2020-02-22T13:20:00Z"/>
          <w:rFonts w:ascii="Times New Roman" w:hAnsi="Times New Roman" w:cs="Times New Roman"/>
          <w:b/>
          <w:bCs/>
          <w:sz w:val="24"/>
          <w:szCs w:val="24"/>
        </w:rPr>
      </w:pPr>
    </w:p>
    <w:p w14:paraId="55506589" w14:textId="77777777" w:rsidR="00272475" w:rsidDel="00353D24" w:rsidRDefault="00272475" w:rsidP="00272475">
      <w:pPr>
        <w:pStyle w:val="ListParagraph"/>
        <w:rPr>
          <w:del w:id="142" w:author="Dharma, Shankarenfo Pannagiani" w:date="2020-02-22T13:20:00Z"/>
          <w:rFonts w:ascii="Times New Roman" w:hAnsi="Times New Roman" w:cs="Times New Roman"/>
          <w:b/>
          <w:bCs/>
          <w:sz w:val="24"/>
          <w:szCs w:val="24"/>
        </w:rPr>
      </w:pPr>
    </w:p>
    <w:p w14:paraId="1D4671BE" w14:textId="77777777" w:rsidR="00272475" w:rsidDel="00353D24" w:rsidRDefault="00272475" w:rsidP="00272475">
      <w:pPr>
        <w:pStyle w:val="ListParagraph"/>
        <w:rPr>
          <w:del w:id="143" w:author="Dharma, Shankarenfo Pannagiani" w:date="2020-02-22T13:20:00Z"/>
          <w:rFonts w:ascii="Times New Roman" w:hAnsi="Times New Roman" w:cs="Times New Roman"/>
          <w:b/>
          <w:bCs/>
          <w:sz w:val="24"/>
          <w:szCs w:val="24"/>
        </w:rPr>
      </w:pPr>
    </w:p>
    <w:p w14:paraId="63612946" w14:textId="77777777" w:rsidR="00272475" w:rsidDel="00353D24" w:rsidRDefault="00272475" w:rsidP="00272475">
      <w:pPr>
        <w:pStyle w:val="ListParagraph"/>
        <w:rPr>
          <w:del w:id="144" w:author="Dharma, Shankarenfo Pannagiani" w:date="2020-02-22T13:20:00Z"/>
          <w:rFonts w:ascii="Times New Roman" w:hAnsi="Times New Roman" w:cs="Times New Roman"/>
          <w:b/>
          <w:bCs/>
          <w:sz w:val="24"/>
          <w:szCs w:val="24"/>
        </w:rPr>
      </w:pPr>
    </w:p>
    <w:p w14:paraId="43A52DC1" w14:textId="77777777" w:rsidR="00272475" w:rsidDel="00353D24" w:rsidRDefault="00272475" w:rsidP="00272475">
      <w:pPr>
        <w:pStyle w:val="ListParagraph"/>
        <w:rPr>
          <w:del w:id="145" w:author="Dharma, Shankarenfo Pannagiani" w:date="2020-02-22T13:20:00Z"/>
          <w:rFonts w:ascii="Times New Roman" w:hAnsi="Times New Roman" w:cs="Times New Roman"/>
          <w:b/>
          <w:bCs/>
          <w:sz w:val="24"/>
          <w:szCs w:val="24"/>
        </w:rPr>
      </w:pPr>
    </w:p>
    <w:p w14:paraId="4F993BE6" w14:textId="77777777" w:rsidR="00272475" w:rsidRPr="00353D24" w:rsidRDefault="00272475" w:rsidP="00353D24">
      <w:pPr>
        <w:rPr>
          <w:rFonts w:ascii="Times New Roman" w:hAnsi="Times New Roman" w:cs="Times New Roman"/>
          <w:b/>
          <w:bCs/>
          <w:sz w:val="24"/>
          <w:szCs w:val="24"/>
          <w:rPrChange w:id="146" w:author="Dharma, Shankarenfo Pannagiani" w:date="2020-02-22T13:20:00Z">
            <w:rPr/>
          </w:rPrChange>
        </w:rPr>
        <w:pPrChange w:id="147" w:author="Dharma, Shankarenfo Pannagiani" w:date="2020-02-22T13:20:00Z">
          <w:pPr>
            <w:pStyle w:val="ListParagraph"/>
          </w:pPr>
        </w:pPrChange>
      </w:pPr>
    </w:p>
    <w:p w14:paraId="2D1DE827" w14:textId="012D26E1" w:rsidR="00272475" w:rsidDel="00353D24" w:rsidRDefault="00272475" w:rsidP="00272475">
      <w:pPr>
        <w:pStyle w:val="ListParagraph"/>
        <w:rPr>
          <w:del w:id="148" w:author="Dharma, Shankarenfo Pannagiani" w:date="2020-02-22T13:21:00Z"/>
          <w:rFonts w:asciiTheme="majorHAnsi" w:hAnsiTheme="majorHAnsi" w:cstheme="majorHAnsi"/>
          <w:b/>
          <w:bCs/>
          <w:color w:val="5B9BD5" w:themeColor="accent5"/>
          <w:sz w:val="28"/>
          <w:szCs w:val="28"/>
          <w:u w:val="single"/>
        </w:rPr>
      </w:pPr>
      <w:del w:id="149" w:author="Dharma, Shankarenfo Pannagiani" w:date="2020-02-22T13:21:00Z">
        <w:r w:rsidRPr="00272475" w:rsidDel="00353D24">
          <w:rPr>
            <w:rFonts w:asciiTheme="majorHAnsi" w:hAnsiTheme="majorHAnsi" w:cstheme="majorHAnsi"/>
            <w:b/>
            <w:bCs/>
            <w:color w:val="5B9BD5" w:themeColor="accent5"/>
            <w:sz w:val="28"/>
            <w:szCs w:val="28"/>
            <w:u w:val="single"/>
          </w:rPr>
          <w:delText>Project Log:</w:delText>
        </w:r>
      </w:del>
    </w:p>
    <w:p w14:paraId="0A6AA626" w14:textId="3C394414" w:rsidR="00272475" w:rsidRPr="00272475" w:rsidDel="00353D24" w:rsidRDefault="00272475" w:rsidP="004C1752">
      <w:pPr>
        <w:pStyle w:val="ListParagraph"/>
        <w:ind w:left="0"/>
        <w:rPr>
          <w:del w:id="150" w:author="Dharma, Shankarenfo Pannagiani" w:date="2020-02-22T13:21:00Z"/>
          <w:rFonts w:asciiTheme="majorHAnsi" w:hAnsiTheme="majorHAnsi" w:cstheme="majorHAnsi"/>
          <w:b/>
          <w:bCs/>
          <w:color w:val="5B9BD5" w:themeColor="accent5"/>
          <w:sz w:val="28"/>
          <w:szCs w:val="28"/>
          <w:u w:val="single"/>
        </w:rPr>
        <w:pPrChange w:id="151" w:author="Dharma, Shankarenfo Pannagiani" w:date="2020-02-22T13:11:00Z">
          <w:pPr>
            <w:pStyle w:val="ListParagraph"/>
          </w:pPr>
        </w:pPrChange>
      </w:pPr>
    </w:p>
    <w:tbl>
      <w:tblPr>
        <w:tblStyle w:val="TableGrid"/>
        <w:tblW w:w="0" w:type="auto"/>
        <w:tblLook w:val="04A0" w:firstRow="1" w:lastRow="0" w:firstColumn="1" w:lastColumn="0" w:noHBand="0" w:noVBand="1"/>
        <w:tblPrChange w:id="152" w:author="Dharma, Shankarenfo Pannagiani" w:date="2020-02-22T13:11:00Z">
          <w:tblPr>
            <w:tblStyle w:val="TableGrid"/>
            <w:tblW w:w="0" w:type="auto"/>
            <w:tblInd w:w="720" w:type="dxa"/>
            <w:tblLook w:val="04A0" w:firstRow="1" w:lastRow="0" w:firstColumn="1" w:lastColumn="0" w:noHBand="0" w:noVBand="1"/>
          </w:tblPr>
        </w:tblPrChange>
      </w:tblPr>
      <w:tblGrid>
        <w:gridCol w:w="2088"/>
        <w:gridCol w:w="2140"/>
        <w:gridCol w:w="2225"/>
        <w:gridCol w:w="2177"/>
        <w:tblGridChange w:id="153">
          <w:tblGrid>
            <w:gridCol w:w="2088"/>
            <w:gridCol w:w="2140"/>
            <w:gridCol w:w="2225"/>
            <w:gridCol w:w="2177"/>
          </w:tblGrid>
        </w:tblGridChange>
      </w:tblGrid>
      <w:tr w:rsidR="00272475" w:rsidRPr="00080DBA" w:rsidDel="00353D24" w14:paraId="34D59CCD" w14:textId="5496D6DB" w:rsidTr="004C1752">
        <w:trPr>
          <w:trHeight w:val="359"/>
          <w:del w:id="154" w:author="Dharma, Shankarenfo Pannagiani" w:date="2020-02-22T13:21:00Z"/>
        </w:trPr>
        <w:tc>
          <w:tcPr>
            <w:tcW w:w="2088" w:type="dxa"/>
            <w:tcPrChange w:id="155" w:author="Dharma, Shankarenfo Pannagiani" w:date="2020-02-22T13:11:00Z">
              <w:tcPr>
                <w:tcW w:w="2088" w:type="dxa"/>
              </w:tcPr>
            </w:tcPrChange>
          </w:tcPr>
          <w:p w14:paraId="4A07A0E5" w14:textId="7BF591E6" w:rsidR="00272475" w:rsidDel="00353D24" w:rsidRDefault="00272475" w:rsidP="004E1D53">
            <w:pPr>
              <w:pStyle w:val="ListParagraph"/>
              <w:ind w:left="0"/>
              <w:rPr>
                <w:del w:id="156" w:author="Dharma, Shankarenfo Pannagiani" w:date="2020-02-22T13:21:00Z"/>
                <w:rFonts w:ascii="Times New Roman" w:hAnsi="Times New Roman" w:cs="Times New Roman"/>
                <w:b/>
                <w:bCs/>
                <w:sz w:val="24"/>
                <w:szCs w:val="24"/>
              </w:rPr>
            </w:pPr>
          </w:p>
          <w:p w14:paraId="6F5FE493" w14:textId="16EB19AC" w:rsidR="004521E5" w:rsidRPr="00080DBA" w:rsidDel="00353D24" w:rsidRDefault="004521E5" w:rsidP="004E1D53">
            <w:pPr>
              <w:pStyle w:val="ListParagraph"/>
              <w:ind w:left="0"/>
              <w:rPr>
                <w:del w:id="157" w:author="Dharma, Shankarenfo Pannagiani" w:date="2020-02-22T13:21:00Z"/>
                <w:rFonts w:ascii="Times New Roman" w:hAnsi="Times New Roman" w:cs="Times New Roman"/>
                <w:b/>
                <w:bCs/>
                <w:sz w:val="24"/>
                <w:szCs w:val="24"/>
              </w:rPr>
            </w:pPr>
          </w:p>
        </w:tc>
        <w:tc>
          <w:tcPr>
            <w:tcW w:w="2140" w:type="dxa"/>
            <w:tcPrChange w:id="158" w:author="Dharma, Shankarenfo Pannagiani" w:date="2020-02-22T13:11:00Z">
              <w:tcPr>
                <w:tcW w:w="2140" w:type="dxa"/>
              </w:tcPr>
            </w:tcPrChange>
          </w:tcPr>
          <w:p w14:paraId="4CD0D563" w14:textId="64A34B3F" w:rsidR="00272475" w:rsidRPr="00080DBA" w:rsidDel="00353D24" w:rsidRDefault="00272475" w:rsidP="004E1D53">
            <w:pPr>
              <w:pStyle w:val="ListParagraph"/>
              <w:ind w:left="0"/>
              <w:rPr>
                <w:del w:id="159" w:author="Dharma, Shankarenfo Pannagiani" w:date="2020-02-22T13:21:00Z"/>
                <w:rFonts w:ascii="Times New Roman" w:hAnsi="Times New Roman" w:cs="Times New Roman"/>
                <w:b/>
                <w:bCs/>
                <w:sz w:val="24"/>
                <w:szCs w:val="24"/>
              </w:rPr>
            </w:pPr>
            <w:del w:id="160" w:author="Dharma, Shankarenfo Pannagiani" w:date="2020-02-22T13:21:00Z">
              <w:r w:rsidRPr="00080DBA" w:rsidDel="00353D24">
                <w:rPr>
                  <w:rFonts w:ascii="Times New Roman" w:hAnsi="Times New Roman" w:cs="Times New Roman"/>
                  <w:b/>
                  <w:bCs/>
                  <w:sz w:val="24"/>
                  <w:szCs w:val="24"/>
                </w:rPr>
                <w:delText xml:space="preserve">Tasks </w:delText>
              </w:r>
            </w:del>
          </w:p>
        </w:tc>
        <w:tc>
          <w:tcPr>
            <w:tcW w:w="2225" w:type="dxa"/>
            <w:tcPrChange w:id="161" w:author="Dharma, Shankarenfo Pannagiani" w:date="2020-02-22T13:11:00Z">
              <w:tcPr>
                <w:tcW w:w="2225" w:type="dxa"/>
              </w:tcPr>
            </w:tcPrChange>
          </w:tcPr>
          <w:p w14:paraId="029705B8" w14:textId="49A72CAC" w:rsidR="00272475" w:rsidRPr="00080DBA" w:rsidDel="00353D24" w:rsidRDefault="00272475" w:rsidP="004E1D53">
            <w:pPr>
              <w:pStyle w:val="ListParagraph"/>
              <w:ind w:left="0"/>
              <w:rPr>
                <w:del w:id="162" w:author="Dharma, Shankarenfo Pannagiani" w:date="2020-02-22T13:21:00Z"/>
                <w:rFonts w:ascii="Times New Roman" w:hAnsi="Times New Roman" w:cs="Times New Roman"/>
                <w:b/>
                <w:bCs/>
                <w:sz w:val="24"/>
                <w:szCs w:val="24"/>
              </w:rPr>
            </w:pPr>
            <w:del w:id="163" w:author="Dharma, Shankarenfo Pannagiani" w:date="2020-02-22T13:21:00Z">
              <w:r w:rsidRPr="00080DBA" w:rsidDel="00353D24">
                <w:rPr>
                  <w:rFonts w:ascii="Times New Roman" w:hAnsi="Times New Roman" w:cs="Times New Roman"/>
                  <w:b/>
                  <w:bCs/>
                  <w:sz w:val="24"/>
                  <w:szCs w:val="24"/>
                </w:rPr>
                <w:delText xml:space="preserve">Members Involved </w:delText>
              </w:r>
            </w:del>
          </w:p>
        </w:tc>
        <w:tc>
          <w:tcPr>
            <w:tcW w:w="2177" w:type="dxa"/>
            <w:tcPrChange w:id="164" w:author="Dharma, Shankarenfo Pannagiani" w:date="2020-02-22T13:11:00Z">
              <w:tcPr>
                <w:tcW w:w="2177" w:type="dxa"/>
              </w:tcPr>
            </w:tcPrChange>
          </w:tcPr>
          <w:p w14:paraId="76C313A5" w14:textId="47D86B3D" w:rsidR="00272475" w:rsidRPr="00080DBA" w:rsidDel="00353D24" w:rsidRDefault="00272475" w:rsidP="004E1D53">
            <w:pPr>
              <w:pStyle w:val="ListParagraph"/>
              <w:ind w:left="0"/>
              <w:rPr>
                <w:del w:id="165" w:author="Dharma, Shankarenfo Pannagiani" w:date="2020-02-22T13:21:00Z"/>
                <w:rFonts w:ascii="Times New Roman" w:hAnsi="Times New Roman" w:cs="Times New Roman"/>
                <w:b/>
                <w:bCs/>
                <w:sz w:val="24"/>
                <w:szCs w:val="24"/>
              </w:rPr>
            </w:pPr>
            <w:del w:id="166" w:author="Dharma, Shankarenfo Pannagiani" w:date="2020-02-22T13:21:00Z">
              <w:r w:rsidRPr="00080DBA" w:rsidDel="00353D24">
                <w:rPr>
                  <w:rFonts w:ascii="Times New Roman" w:hAnsi="Times New Roman" w:cs="Times New Roman"/>
                  <w:b/>
                  <w:bCs/>
                  <w:sz w:val="24"/>
                  <w:szCs w:val="24"/>
                </w:rPr>
                <w:delText xml:space="preserve">Description </w:delText>
              </w:r>
            </w:del>
          </w:p>
        </w:tc>
      </w:tr>
      <w:tr w:rsidR="00272475" w:rsidRPr="00080DBA" w:rsidDel="00353D24" w14:paraId="2EC64ED6" w14:textId="14F4EA99" w:rsidTr="004C1752">
        <w:trPr>
          <w:del w:id="167" w:author="Dharma, Shankarenfo Pannagiani" w:date="2020-02-22T13:21:00Z"/>
        </w:trPr>
        <w:tc>
          <w:tcPr>
            <w:tcW w:w="2088" w:type="dxa"/>
            <w:tcPrChange w:id="168" w:author="Dharma, Shankarenfo Pannagiani" w:date="2020-02-22T13:11:00Z">
              <w:tcPr>
                <w:tcW w:w="2088" w:type="dxa"/>
              </w:tcPr>
            </w:tcPrChange>
          </w:tcPr>
          <w:p w14:paraId="01ED389F" w14:textId="31E326D7" w:rsidR="00272475" w:rsidRPr="00080DBA" w:rsidDel="00353D24" w:rsidRDefault="00272475" w:rsidP="004E1D53">
            <w:pPr>
              <w:pStyle w:val="ListParagraph"/>
              <w:ind w:left="0"/>
              <w:rPr>
                <w:del w:id="169" w:author="Dharma, Shankarenfo Pannagiani" w:date="2020-02-22T13:21:00Z"/>
                <w:rFonts w:ascii="Times New Roman" w:hAnsi="Times New Roman" w:cs="Times New Roman"/>
                <w:sz w:val="24"/>
                <w:szCs w:val="24"/>
              </w:rPr>
            </w:pPr>
            <w:del w:id="170" w:author="Dharma, Shankarenfo Pannagiani" w:date="2020-02-22T13:21:00Z">
              <w:r w:rsidDel="00353D24">
                <w:rPr>
                  <w:rFonts w:ascii="Times New Roman" w:hAnsi="Times New Roman" w:cs="Times New Roman"/>
                  <w:sz w:val="24"/>
                  <w:szCs w:val="24"/>
                </w:rPr>
                <w:delText>Jan 06</w:delText>
              </w:r>
            </w:del>
          </w:p>
        </w:tc>
        <w:tc>
          <w:tcPr>
            <w:tcW w:w="2140" w:type="dxa"/>
            <w:tcPrChange w:id="171" w:author="Dharma, Shankarenfo Pannagiani" w:date="2020-02-22T13:11:00Z">
              <w:tcPr>
                <w:tcW w:w="2140" w:type="dxa"/>
              </w:tcPr>
            </w:tcPrChange>
          </w:tcPr>
          <w:p w14:paraId="04A1DE91" w14:textId="62E4BF70" w:rsidR="00272475" w:rsidRPr="00080DBA" w:rsidDel="00353D24" w:rsidRDefault="00272475" w:rsidP="004E1D53">
            <w:pPr>
              <w:pStyle w:val="ListParagraph"/>
              <w:ind w:left="0"/>
              <w:rPr>
                <w:del w:id="172" w:author="Dharma, Shankarenfo Pannagiani" w:date="2020-02-22T13:21:00Z"/>
                <w:rFonts w:ascii="Times New Roman" w:hAnsi="Times New Roman" w:cs="Times New Roman"/>
                <w:sz w:val="24"/>
                <w:szCs w:val="24"/>
              </w:rPr>
            </w:pPr>
            <w:del w:id="173" w:author="Dharma, Shankarenfo Pannagiani" w:date="2020-02-22T13:21:00Z">
              <w:r w:rsidRPr="00080DBA" w:rsidDel="00353D24">
                <w:rPr>
                  <w:rFonts w:ascii="Times New Roman" w:hAnsi="Times New Roman" w:cs="Times New Roman"/>
                  <w:sz w:val="24"/>
                  <w:szCs w:val="24"/>
                </w:rPr>
                <w:delText xml:space="preserve">Meeting for proposal </w:delText>
              </w:r>
            </w:del>
          </w:p>
        </w:tc>
        <w:tc>
          <w:tcPr>
            <w:tcW w:w="2225" w:type="dxa"/>
            <w:tcPrChange w:id="174" w:author="Dharma, Shankarenfo Pannagiani" w:date="2020-02-22T13:11:00Z">
              <w:tcPr>
                <w:tcW w:w="2225" w:type="dxa"/>
              </w:tcPr>
            </w:tcPrChange>
          </w:tcPr>
          <w:p w14:paraId="5CC03E4F" w14:textId="667BF073" w:rsidR="00272475" w:rsidDel="00353D24" w:rsidRDefault="00272475" w:rsidP="004E1D53">
            <w:pPr>
              <w:pStyle w:val="ListParagraph"/>
              <w:ind w:left="0"/>
              <w:rPr>
                <w:del w:id="175" w:author="Dharma, Shankarenfo Pannagiani" w:date="2020-02-22T13:21:00Z"/>
                <w:rFonts w:ascii="Times New Roman" w:hAnsi="Times New Roman" w:cs="Times New Roman"/>
                <w:sz w:val="24"/>
                <w:szCs w:val="24"/>
              </w:rPr>
            </w:pPr>
            <w:del w:id="176" w:author="Dharma, Shankarenfo Pannagiani" w:date="2020-02-22T13:21:00Z">
              <w:r w:rsidDel="00353D24">
                <w:rPr>
                  <w:rFonts w:ascii="Times New Roman" w:hAnsi="Times New Roman" w:cs="Times New Roman"/>
                  <w:sz w:val="24"/>
                  <w:szCs w:val="24"/>
                </w:rPr>
                <w:delText>Bao Vuong Chi,</w:delText>
              </w:r>
            </w:del>
          </w:p>
          <w:p w14:paraId="73F5760E" w14:textId="75EE7634" w:rsidR="00272475" w:rsidDel="00353D24" w:rsidRDefault="00272475" w:rsidP="004E1D53">
            <w:pPr>
              <w:pStyle w:val="ListParagraph"/>
              <w:ind w:left="0"/>
              <w:rPr>
                <w:del w:id="177" w:author="Dharma, Shankarenfo Pannagiani" w:date="2020-02-22T13:21:00Z"/>
                <w:rFonts w:ascii="Times New Roman" w:hAnsi="Times New Roman" w:cs="Times New Roman"/>
                <w:sz w:val="24"/>
                <w:szCs w:val="24"/>
              </w:rPr>
            </w:pPr>
            <w:del w:id="178" w:author="Dharma, Shankarenfo Pannagiani" w:date="2020-02-22T13:21:00Z">
              <w:r w:rsidDel="00353D24">
                <w:rPr>
                  <w:rFonts w:ascii="Times New Roman" w:hAnsi="Times New Roman" w:cs="Times New Roman"/>
                  <w:sz w:val="24"/>
                  <w:szCs w:val="24"/>
                </w:rPr>
                <w:delText>Navneet Kaur,</w:delText>
              </w:r>
            </w:del>
          </w:p>
          <w:p w14:paraId="08A248FC" w14:textId="343EB051" w:rsidR="00272475" w:rsidDel="00353D24" w:rsidRDefault="00272475" w:rsidP="004E1D53">
            <w:pPr>
              <w:pStyle w:val="ListParagraph"/>
              <w:ind w:left="0"/>
              <w:rPr>
                <w:del w:id="179" w:author="Dharma, Shankarenfo Pannagiani" w:date="2020-02-22T13:21:00Z"/>
                <w:rFonts w:ascii="Times New Roman" w:hAnsi="Times New Roman" w:cs="Times New Roman"/>
                <w:sz w:val="24"/>
                <w:szCs w:val="24"/>
              </w:rPr>
            </w:pPr>
            <w:del w:id="180" w:author="Dharma, Shankarenfo Pannagiani" w:date="2020-02-22T13:21:00Z">
              <w:r w:rsidDel="00353D24">
                <w:rPr>
                  <w:rFonts w:ascii="Times New Roman" w:hAnsi="Times New Roman" w:cs="Times New Roman"/>
                  <w:sz w:val="24"/>
                  <w:szCs w:val="24"/>
                </w:rPr>
                <w:delText>Shankarenfo Pannagiani Dharma,</w:delText>
              </w:r>
            </w:del>
          </w:p>
          <w:p w14:paraId="50E419FF" w14:textId="42BF1F75" w:rsidR="00272475" w:rsidRPr="00080DBA" w:rsidDel="00353D24" w:rsidRDefault="00272475" w:rsidP="004E1D53">
            <w:pPr>
              <w:pStyle w:val="ListParagraph"/>
              <w:ind w:left="0"/>
              <w:rPr>
                <w:del w:id="181" w:author="Dharma, Shankarenfo Pannagiani" w:date="2020-02-22T13:21:00Z"/>
                <w:rFonts w:ascii="Times New Roman" w:hAnsi="Times New Roman" w:cs="Times New Roman"/>
                <w:sz w:val="24"/>
                <w:szCs w:val="24"/>
              </w:rPr>
            </w:pPr>
            <w:del w:id="182" w:author="Dharma, Shankarenfo Pannagiani" w:date="2020-02-22T13:21:00Z">
              <w:r w:rsidDel="00353D24">
                <w:rPr>
                  <w:rFonts w:ascii="Times New Roman" w:hAnsi="Times New Roman" w:cs="Times New Roman"/>
                  <w:sz w:val="24"/>
                  <w:szCs w:val="24"/>
                </w:rPr>
                <w:delText>Varun Saini</w:delText>
              </w:r>
            </w:del>
          </w:p>
        </w:tc>
        <w:tc>
          <w:tcPr>
            <w:tcW w:w="2177" w:type="dxa"/>
            <w:tcPrChange w:id="183" w:author="Dharma, Shankarenfo Pannagiani" w:date="2020-02-22T13:11:00Z">
              <w:tcPr>
                <w:tcW w:w="2177" w:type="dxa"/>
              </w:tcPr>
            </w:tcPrChange>
          </w:tcPr>
          <w:p w14:paraId="59C63ABF" w14:textId="461FA743" w:rsidR="00272475" w:rsidRPr="00080DBA" w:rsidDel="00353D24" w:rsidRDefault="00272475" w:rsidP="004E1D53">
            <w:pPr>
              <w:pStyle w:val="ListParagraph"/>
              <w:ind w:left="0"/>
              <w:rPr>
                <w:del w:id="184" w:author="Dharma, Shankarenfo Pannagiani" w:date="2020-02-22T13:21:00Z"/>
                <w:rFonts w:ascii="Times New Roman" w:hAnsi="Times New Roman" w:cs="Times New Roman"/>
                <w:sz w:val="24"/>
                <w:szCs w:val="24"/>
              </w:rPr>
            </w:pPr>
            <w:del w:id="185" w:author="Dharma, Shankarenfo Pannagiani" w:date="2020-02-22T13:21:00Z">
              <w:r w:rsidDel="00353D24">
                <w:rPr>
                  <w:rFonts w:ascii="Times New Roman" w:hAnsi="Times New Roman" w:cs="Times New Roman"/>
                  <w:sz w:val="24"/>
                  <w:szCs w:val="24"/>
                </w:rPr>
                <w:delText xml:space="preserve">Cloths Online Shopping System </w:delText>
              </w:r>
              <w:r w:rsidRPr="00080DBA" w:rsidDel="00353D24">
                <w:rPr>
                  <w:rFonts w:ascii="Times New Roman" w:hAnsi="Times New Roman" w:cs="Times New Roman"/>
                  <w:sz w:val="24"/>
                  <w:szCs w:val="24"/>
                </w:rPr>
                <w:delText>and selecting possible name for project.</w:delText>
              </w:r>
            </w:del>
          </w:p>
          <w:p w14:paraId="24C88A41" w14:textId="613608CA" w:rsidR="00272475" w:rsidRPr="00080DBA" w:rsidDel="00353D24" w:rsidRDefault="00272475" w:rsidP="004E1D53">
            <w:pPr>
              <w:pStyle w:val="ListParagraph"/>
              <w:ind w:left="0"/>
              <w:rPr>
                <w:del w:id="186" w:author="Dharma, Shankarenfo Pannagiani" w:date="2020-02-22T13:21:00Z"/>
                <w:rFonts w:ascii="Times New Roman" w:hAnsi="Times New Roman" w:cs="Times New Roman"/>
                <w:sz w:val="24"/>
                <w:szCs w:val="24"/>
              </w:rPr>
            </w:pPr>
            <w:del w:id="187" w:author="Dharma, Shankarenfo Pannagiani" w:date="2020-02-22T13:21:00Z">
              <w:r w:rsidDel="00353D24">
                <w:rPr>
                  <w:rFonts w:ascii="Times New Roman" w:hAnsi="Times New Roman" w:cs="Times New Roman"/>
                  <w:sz w:val="24"/>
                  <w:szCs w:val="24"/>
                </w:rPr>
                <w:delText>(30 mins)</w:delText>
              </w:r>
            </w:del>
          </w:p>
          <w:p w14:paraId="3C6CA36D" w14:textId="70FC2A6F" w:rsidR="00272475" w:rsidRPr="00080DBA" w:rsidDel="00353D24" w:rsidRDefault="00272475" w:rsidP="004E1D53">
            <w:pPr>
              <w:pStyle w:val="ListParagraph"/>
              <w:ind w:left="0"/>
              <w:rPr>
                <w:del w:id="188" w:author="Dharma, Shankarenfo Pannagiani" w:date="2020-02-22T13:21:00Z"/>
                <w:rFonts w:ascii="Times New Roman" w:hAnsi="Times New Roman" w:cs="Times New Roman"/>
                <w:sz w:val="24"/>
                <w:szCs w:val="24"/>
              </w:rPr>
            </w:pPr>
          </w:p>
        </w:tc>
      </w:tr>
      <w:tr w:rsidR="00272475" w:rsidRPr="00080DBA" w:rsidDel="00353D24" w14:paraId="58919708" w14:textId="04D318A0" w:rsidTr="004C1752">
        <w:trPr>
          <w:del w:id="189" w:author="Dharma, Shankarenfo Pannagiani" w:date="2020-02-22T13:21:00Z"/>
        </w:trPr>
        <w:tc>
          <w:tcPr>
            <w:tcW w:w="2088" w:type="dxa"/>
            <w:tcPrChange w:id="190" w:author="Dharma, Shankarenfo Pannagiani" w:date="2020-02-22T13:11:00Z">
              <w:tcPr>
                <w:tcW w:w="2088" w:type="dxa"/>
              </w:tcPr>
            </w:tcPrChange>
          </w:tcPr>
          <w:p w14:paraId="08CB311A" w14:textId="1ED42704" w:rsidR="00272475" w:rsidRPr="00080DBA" w:rsidDel="00353D24" w:rsidRDefault="00272475" w:rsidP="004E1D53">
            <w:pPr>
              <w:pStyle w:val="ListParagraph"/>
              <w:ind w:left="0"/>
              <w:rPr>
                <w:del w:id="191" w:author="Dharma, Shankarenfo Pannagiani" w:date="2020-02-22T13:21:00Z"/>
                <w:rFonts w:ascii="Times New Roman" w:hAnsi="Times New Roman" w:cs="Times New Roman"/>
                <w:sz w:val="24"/>
                <w:szCs w:val="24"/>
              </w:rPr>
            </w:pPr>
            <w:del w:id="192" w:author="Dharma, Shankarenfo Pannagiani" w:date="2020-02-22T13:21:00Z">
              <w:r w:rsidDel="00353D24">
                <w:rPr>
                  <w:rFonts w:ascii="Times New Roman" w:hAnsi="Times New Roman" w:cs="Times New Roman"/>
                  <w:sz w:val="24"/>
                  <w:szCs w:val="24"/>
                </w:rPr>
                <w:delText>Jan 13</w:delText>
              </w:r>
            </w:del>
          </w:p>
        </w:tc>
        <w:tc>
          <w:tcPr>
            <w:tcW w:w="2140" w:type="dxa"/>
            <w:tcPrChange w:id="193" w:author="Dharma, Shankarenfo Pannagiani" w:date="2020-02-22T13:11:00Z">
              <w:tcPr>
                <w:tcW w:w="2140" w:type="dxa"/>
              </w:tcPr>
            </w:tcPrChange>
          </w:tcPr>
          <w:p w14:paraId="76275F40" w14:textId="597956CD" w:rsidR="00272475" w:rsidRPr="00080DBA" w:rsidDel="00353D24" w:rsidRDefault="00272475" w:rsidP="004E1D53">
            <w:pPr>
              <w:pStyle w:val="ListParagraph"/>
              <w:ind w:left="0"/>
              <w:rPr>
                <w:del w:id="194" w:author="Dharma, Shankarenfo Pannagiani" w:date="2020-02-22T13:21:00Z"/>
                <w:rFonts w:ascii="Times New Roman" w:hAnsi="Times New Roman" w:cs="Times New Roman"/>
                <w:sz w:val="24"/>
                <w:szCs w:val="24"/>
              </w:rPr>
            </w:pPr>
            <w:del w:id="195" w:author="Dharma, Shankarenfo Pannagiani" w:date="2020-02-22T13:21:00Z">
              <w:r w:rsidRPr="00080DBA" w:rsidDel="00353D24">
                <w:rPr>
                  <w:rFonts w:ascii="Times New Roman" w:hAnsi="Times New Roman" w:cs="Times New Roman"/>
                  <w:sz w:val="24"/>
                  <w:szCs w:val="24"/>
                </w:rPr>
                <w:delText xml:space="preserve">Meeting for proposal </w:delText>
              </w:r>
            </w:del>
          </w:p>
        </w:tc>
        <w:tc>
          <w:tcPr>
            <w:tcW w:w="2225" w:type="dxa"/>
            <w:tcPrChange w:id="196" w:author="Dharma, Shankarenfo Pannagiani" w:date="2020-02-22T13:11:00Z">
              <w:tcPr>
                <w:tcW w:w="2225" w:type="dxa"/>
              </w:tcPr>
            </w:tcPrChange>
          </w:tcPr>
          <w:p w14:paraId="38672A6C" w14:textId="711ED5F0" w:rsidR="00272475" w:rsidDel="00353D24" w:rsidRDefault="00272475" w:rsidP="00272475">
            <w:pPr>
              <w:pStyle w:val="ListParagraph"/>
              <w:ind w:left="0"/>
              <w:rPr>
                <w:del w:id="197" w:author="Dharma, Shankarenfo Pannagiani" w:date="2020-02-22T13:21:00Z"/>
                <w:rFonts w:ascii="Times New Roman" w:hAnsi="Times New Roman" w:cs="Times New Roman"/>
                <w:sz w:val="24"/>
                <w:szCs w:val="24"/>
              </w:rPr>
            </w:pPr>
            <w:del w:id="198" w:author="Dharma, Shankarenfo Pannagiani" w:date="2020-02-22T13:21:00Z">
              <w:r w:rsidDel="00353D24">
                <w:rPr>
                  <w:rFonts w:ascii="Times New Roman" w:hAnsi="Times New Roman" w:cs="Times New Roman"/>
                  <w:sz w:val="24"/>
                  <w:szCs w:val="24"/>
                </w:rPr>
                <w:delText>Bao Vuong Chi,</w:delText>
              </w:r>
            </w:del>
          </w:p>
          <w:p w14:paraId="68D35230" w14:textId="3E341B07" w:rsidR="00272475" w:rsidDel="00353D24" w:rsidRDefault="00272475" w:rsidP="00272475">
            <w:pPr>
              <w:pStyle w:val="ListParagraph"/>
              <w:ind w:left="0"/>
              <w:rPr>
                <w:del w:id="199" w:author="Dharma, Shankarenfo Pannagiani" w:date="2020-02-22T13:21:00Z"/>
                <w:rFonts w:ascii="Times New Roman" w:hAnsi="Times New Roman" w:cs="Times New Roman"/>
                <w:sz w:val="24"/>
                <w:szCs w:val="24"/>
              </w:rPr>
            </w:pPr>
            <w:del w:id="200" w:author="Dharma, Shankarenfo Pannagiani" w:date="2020-02-22T13:21:00Z">
              <w:r w:rsidDel="00353D24">
                <w:rPr>
                  <w:rFonts w:ascii="Times New Roman" w:hAnsi="Times New Roman" w:cs="Times New Roman"/>
                  <w:sz w:val="24"/>
                  <w:szCs w:val="24"/>
                </w:rPr>
                <w:delText>Navneet Kaur,</w:delText>
              </w:r>
            </w:del>
          </w:p>
          <w:p w14:paraId="0E04FD4B" w14:textId="7AD2BAD6" w:rsidR="00272475" w:rsidDel="00353D24" w:rsidRDefault="00272475" w:rsidP="00272475">
            <w:pPr>
              <w:pStyle w:val="ListParagraph"/>
              <w:ind w:left="0"/>
              <w:rPr>
                <w:del w:id="201" w:author="Dharma, Shankarenfo Pannagiani" w:date="2020-02-22T13:21:00Z"/>
                <w:rFonts w:ascii="Times New Roman" w:hAnsi="Times New Roman" w:cs="Times New Roman"/>
                <w:sz w:val="24"/>
                <w:szCs w:val="24"/>
              </w:rPr>
            </w:pPr>
            <w:del w:id="202" w:author="Dharma, Shankarenfo Pannagiani" w:date="2020-02-22T13:21:00Z">
              <w:r w:rsidDel="00353D24">
                <w:rPr>
                  <w:rFonts w:ascii="Times New Roman" w:hAnsi="Times New Roman" w:cs="Times New Roman"/>
                  <w:sz w:val="24"/>
                  <w:szCs w:val="24"/>
                </w:rPr>
                <w:delText>Shankarenfo Pannagiani Dharma,</w:delText>
              </w:r>
            </w:del>
          </w:p>
          <w:p w14:paraId="5F7E0BEA" w14:textId="09273631" w:rsidR="00272475" w:rsidRPr="00080DBA" w:rsidDel="00353D24" w:rsidRDefault="00272475" w:rsidP="00272475">
            <w:pPr>
              <w:pStyle w:val="ListParagraph"/>
              <w:ind w:left="0"/>
              <w:rPr>
                <w:del w:id="203" w:author="Dharma, Shankarenfo Pannagiani" w:date="2020-02-22T13:21:00Z"/>
                <w:rFonts w:ascii="Times New Roman" w:hAnsi="Times New Roman" w:cs="Times New Roman"/>
                <w:sz w:val="24"/>
                <w:szCs w:val="24"/>
              </w:rPr>
            </w:pPr>
            <w:del w:id="204" w:author="Dharma, Shankarenfo Pannagiani" w:date="2020-02-22T13:21:00Z">
              <w:r w:rsidDel="00353D24">
                <w:rPr>
                  <w:rFonts w:ascii="Times New Roman" w:hAnsi="Times New Roman" w:cs="Times New Roman"/>
                  <w:sz w:val="24"/>
                  <w:szCs w:val="24"/>
                </w:rPr>
                <w:delText>Varun Saini</w:delText>
              </w:r>
              <w:r w:rsidRPr="00080DBA" w:rsidDel="00353D24">
                <w:rPr>
                  <w:rFonts w:ascii="Times New Roman" w:hAnsi="Times New Roman" w:cs="Times New Roman"/>
                  <w:sz w:val="24"/>
                  <w:szCs w:val="24"/>
                </w:rPr>
                <w:delText>.</w:delText>
              </w:r>
            </w:del>
          </w:p>
        </w:tc>
        <w:tc>
          <w:tcPr>
            <w:tcW w:w="2177" w:type="dxa"/>
            <w:tcPrChange w:id="205" w:author="Dharma, Shankarenfo Pannagiani" w:date="2020-02-22T13:11:00Z">
              <w:tcPr>
                <w:tcW w:w="2177" w:type="dxa"/>
              </w:tcPr>
            </w:tcPrChange>
          </w:tcPr>
          <w:p w14:paraId="019BFEFB" w14:textId="23B57EED" w:rsidR="00272475" w:rsidRPr="00080DBA" w:rsidDel="00353D24" w:rsidRDefault="00272475" w:rsidP="004E1D53">
            <w:pPr>
              <w:pStyle w:val="ListParagraph"/>
              <w:ind w:left="0"/>
              <w:rPr>
                <w:del w:id="206" w:author="Dharma, Shankarenfo Pannagiani" w:date="2020-02-22T13:21:00Z"/>
                <w:rFonts w:ascii="Times New Roman" w:hAnsi="Times New Roman" w:cs="Times New Roman"/>
                <w:sz w:val="24"/>
                <w:szCs w:val="24"/>
              </w:rPr>
            </w:pPr>
            <w:del w:id="207" w:author="Dharma, Shankarenfo Pannagiani" w:date="2020-02-22T13:21:00Z">
              <w:r w:rsidRPr="00080DBA" w:rsidDel="00353D24">
                <w:rPr>
                  <w:rFonts w:ascii="Times New Roman" w:hAnsi="Times New Roman" w:cs="Times New Roman"/>
                  <w:sz w:val="24"/>
                  <w:szCs w:val="24"/>
                </w:rPr>
                <w:delText>Discussion about project planning phase</w:delText>
              </w:r>
              <w:r w:rsidDel="00353D24">
                <w:rPr>
                  <w:rFonts w:ascii="Times New Roman" w:hAnsi="Times New Roman" w:cs="Times New Roman"/>
                  <w:sz w:val="24"/>
                  <w:szCs w:val="24"/>
                </w:rPr>
                <w:delText>. (40 mins)</w:delText>
              </w:r>
            </w:del>
          </w:p>
        </w:tc>
      </w:tr>
      <w:tr w:rsidR="00272475" w:rsidRPr="00080DBA" w:rsidDel="00353D24" w14:paraId="7941C917" w14:textId="608D92CE" w:rsidTr="004C1752">
        <w:trPr>
          <w:del w:id="208" w:author="Dharma, Shankarenfo Pannagiani" w:date="2020-02-22T13:21:00Z"/>
        </w:trPr>
        <w:tc>
          <w:tcPr>
            <w:tcW w:w="2088" w:type="dxa"/>
            <w:tcPrChange w:id="209" w:author="Dharma, Shankarenfo Pannagiani" w:date="2020-02-22T13:11:00Z">
              <w:tcPr>
                <w:tcW w:w="2088" w:type="dxa"/>
              </w:tcPr>
            </w:tcPrChange>
          </w:tcPr>
          <w:p w14:paraId="645C026B" w14:textId="75AB7ED1" w:rsidR="00272475" w:rsidRPr="00080DBA" w:rsidDel="00353D24" w:rsidRDefault="00272475" w:rsidP="004E1D53">
            <w:pPr>
              <w:pStyle w:val="ListParagraph"/>
              <w:ind w:left="0"/>
              <w:rPr>
                <w:del w:id="210" w:author="Dharma, Shankarenfo Pannagiani" w:date="2020-02-22T13:21:00Z"/>
                <w:rFonts w:ascii="Times New Roman" w:hAnsi="Times New Roman" w:cs="Times New Roman"/>
                <w:sz w:val="24"/>
                <w:szCs w:val="24"/>
              </w:rPr>
            </w:pPr>
            <w:del w:id="211" w:author="Dharma, Shankarenfo Pannagiani" w:date="2020-02-22T13:21:00Z">
              <w:r w:rsidDel="00353D24">
                <w:rPr>
                  <w:rFonts w:ascii="Times New Roman" w:hAnsi="Times New Roman" w:cs="Times New Roman"/>
                  <w:sz w:val="24"/>
                  <w:szCs w:val="24"/>
                </w:rPr>
                <w:delText>Jan 20</w:delText>
              </w:r>
            </w:del>
          </w:p>
        </w:tc>
        <w:tc>
          <w:tcPr>
            <w:tcW w:w="2140" w:type="dxa"/>
            <w:tcPrChange w:id="212" w:author="Dharma, Shankarenfo Pannagiani" w:date="2020-02-22T13:11:00Z">
              <w:tcPr>
                <w:tcW w:w="2140" w:type="dxa"/>
              </w:tcPr>
            </w:tcPrChange>
          </w:tcPr>
          <w:p w14:paraId="38D5B97C" w14:textId="114B2CFF" w:rsidR="00272475" w:rsidRPr="00080DBA" w:rsidDel="00353D24" w:rsidRDefault="00272475" w:rsidP="004E1D53">
            <w:pPr>
              <w:pStyle w:val="ListParagraph"/>
              <w:ind w:left="0"/>
              <w:rPr>
                <w:del w:id="213" w:author="Dharma, Shankarenfo Pannagiani" w:date="2020-02-22T13:21:00Z"/>
                <w:rFonts w:ascii="Times New Roman" w:hAnsi="Times New Roman" w:cs="Times New Roman"/>
                <w:sz w:val="24"/>
                <w:szCs w:val="24"/>
              </w:rPr>
            </w:pPr>
            <w:del w:id="214" w:author="Dharma, Shankarenfo Pannagiani" w:date="2020-02-22T13:21:00Z">
              <w:r w:rsidRPr="00080DBA" w:rsidDel="00353D24">
                <w:rPr>
                  <w:rFonts w:ascii="Times New Roman" w:hAnsi="Times New Roman" w:cs="Times New Roman"/>
                  <w:sz w:val="24"/>
                  <w:szCs w:val="24"/>
                </w:rPr>
                <w:delText xml:space="preserve">Writing proposal </w:delText>
              </w:r>
            </w:del>
          </w:p>
        </w:tc>
        <w:tc>
          <w:tcPr>
            <w:tcW w:w="2225" w:type="dxa"/>
            <w:tcPrChange w:id="215" w:author="Dharma, Shankarenfo Pannagiani" w:date="2020-02-22T13:11:00Z">
              <w:tcPr>
                <w:tcW w:w="2225" w:type="dxa"/>
              </w:tcPr>
            </w:tcPrChange>
          </w:tcPr>
          <w:p w14:paraId="749EDB44" w14:textId="725D9D3F" w:rsidR="00272475" w:rsidDel="00353D24" w:rsidRDefault="00272475" w:rsidP="00272475">
            <w:pPr>
              <w:pStyle w:val="ListParagraph"/>
              <w:ind w:left="0"/>
              <w:rPr>
                <w:del w:id="216" w:author="Dharma, Shankarenfo Pannagiani" w:date="2020-02-22T13:21:00Z"/>
                <w:rFonts w:ascii="Times New Roman" w:hAnsi="Times New Roman" w:cs="Times New Roman"/>
                <w:sz w:val="24"/>
                <w:szCs w:val="24"/>
              </w:rPr>
            </w:pPr>
            <w:del w:id="217" w:author="Dharma, Shankarenfo Pannagiani" w:date="2020-02-22T13:21:00Z">
              <w:r w:rsidDel="00353D24">
                <w:rPr>
                  <w:rFonts w:ascii="Times New Roman" w:hAnsi="Times New Roman" w:cs="Times New Roman"/>
                  <w:sz w:val="24"/>
                  <w:szCs w:val="24"/>
                </w:rPr>
                <w:delText>Bao Vuong Chi,</w:delText>
              </w:r>
            </w:del>
          </w:p>
          <w:p w14:paraId="0D4EC860" w14:textId="536C2A68" w:rsidR="00272475" w:rsidDel="00353D24" w:rsidRDefault="00272475" w:rsidP="00272475">
            <w:pPr>
              <w:pStyle w:val="ListParagraph"/>
              <w:ind w:left="0"/>
              <w:rPr>
                <w:del w:id="218" w:author="Dharma, Shankarenfo Pannagiani" w:date="2020-02-22T13:21:00Z"/>
                <w:rFonts w:ascii="Times New Roman" w:hAnsi="Times New Roman" w:cs="Times New Roman"/>
                <w:sz w:val="24"/>
                <w:szCs w:val="24"/>
              </w:rPr>
            </w:pPr>
            <w:del w:id="219" w:author="Dharma, Shankarenfo Pannagiani" w:date="2020-02-22T13:21:00Z">
              <w:r w:rsidDel="00353D24">
                <w:rPr>
                  <w:rFonts w:ascii="Times New Roman" w:hAnsi="Times New Roman" w:cs="Times New Roman"/>
                  <w:sz w:val="24"/>
                  <w:szCs w:val="24"/>
                </w:rPr>
                <w:delText>Navneet Kaur,</w:delText>
              </w:r>
            </w:del>
          </w:p>
          <w:p w14:paraId="7A399220" w14:textId="77A3C7B9" w:rsidR="00272475" w:rsidRPr="00080DBA" w:rsidDel="00353D24" w:rsidRDefault="00272475" w:rsidP="004E1D53">
            <w:pPr>
              <w:pStyle w:val="ListParagraph"/>
              <w:ind w:left="0"/>
              <w:rPr>
                <w:del w:id="220" w:author="Dharma, Shankarenfo Pannagiani" w:date="2020-02-22T13:21:00Z"/>
                <w:rFonts w:ascii="Times New Roman" w:hAnsi="Times New Roman" w:cs="Times New Roman"/>
                <w:sz w:val="24"/>
                <w:szCs w:val="24"/>
              </w:rPr>
            </w:pPr>
          </w:p>
        </w:tc>
        <w:tc>
          <w:tcPr>
            <w:tcW w:w="2177" w:type="dxa"/>
            <w:tcPrChange w:id="221" w:author="Dharma, Shankarenfo Pannagiani" w:date="2020-02-22T13:11:00Z">
              <w:tcPr>
                <w:tcW w:w="2177" w:type="dxa"/>
              </w:tcPr>
            </w:tcPrChange>
          </w:tcPr>
          <w:p w14:paraId="0DA7CBCA" w14:textId="266DE241" w:rsidR="00272475" w:rsidRPr="00080DBA" w:rsidDel="00353D24" w:rsidRDefault="00272475" w:rsidP="004E1D53">
            <w:pPr>
              <w:pStyle w:val="ListParagraph"/>
              <w:ind w:left="0"/>
              <w:rPr>
                <w:del w:id="222" w:author="Dharma, Shankarenfo Pannagiani" w:date="2020-02-22T13:21:00Z"/>
                <w:rFonts w:ascii="Times New Roman" w:hAnsi="Times New Roman" w:cs="Times New Roman"/>
                <w:sz w:val="24"/>
                <w:szCs w:val="24"/>
              </w:rPr>
            </w:pPr>
            <w:del w:id="223" w:author="Dharma, Shankarenfo Pannagiani" w:date="2020-02-22T13:21:00Z">
              <w:r w:rsidRPr="00080DBA" w:rsidDel="00353D24">
                <w:rPr>
                  <w:rFonts w:ascii="Times New Roman" w:hAnsi="Times New Roman" w:cs="Times New Roman"/>
                  <w:sz w:val="24"/>
                  <w:szCs w:val="24"/>
                </w:rPr>
                <w:delText>Writing proposal</w:delText>
              </w:r>
              <w:r w:rsidDel="00353D24">
                <w:rPr>
                  <w:rFonts w:ascii="Times New Roman" w:hAnsi="Times New Roman" w:cs="Times New Roman"/>
                  <w:sz w:val="24"/>
                  <w:szCs w:val="24"/>
                </w:rPr>
                <w:delText xml:space="preserve"> (40 mins)</w:delText>
              </w:r>
              <w:r w:rsidRPr="00080DBA" w:rsidDel="00353D24">
                <w:rPr>
                  <w:rFonts w:ascii="Times New Roman" w:hAnsi="Times New Roman" w:cs="Times New Roman"/>
                  <w:sz w:val="24"/>
                  <w:szCs w:val="24"/>
                </w:rPr>
                <w:delText xml:space="preserve"> </w:delText>
              </w:r>
            </w:del>
          </w:p>
        </w:tc>
      </w:tr>
      <w:tr w:rsidR="00272475" w:rsidRPr="00080DBA" w:rsidDel="00353D24" w14:paraId="2FE7420D" w14:textId="448B7667" w:rsidTr="004C1752">
        <w:trPr>
          <w:del w:id="224" w:author="Dharma, Shankarenfo Pannagiani" w:date="2020-02-22T13:21:00Z"/>
        </w:trPr>
        <w:tc>
          <w:tcPr>
            <w:tcW w:w="2088" w:type="dxa"/>
            <w:tcPrChange w:id="225" w:author="Dharma, Shankarenfo Pannagiani" w:date="2020-02-22T13:11:00Z">
              <w:tcPr>
                <w:tcW w:w="2088" w:type="dxa"/>
              </w:tcPr>
            </w:tcPrChange>
          </w:tcPr>
          <w:p w14:paraId="6BCC66D9" w14:textId="3C2457AC" w:rsidR="00272475" w:rsidRPr="00080DBA" w:rsidDel="00353D24" w:rsidRDefault="00272475" w:rsidP="004E1D53">
            <w:pPr>
              <w:pStyle w:val="ListParagraph"/>
              <w:ind w:left="0"/>
              <w:rPr>
                <w:del w:id="226" w:author="Dharma, Shankarenfo Pannagiani" w:date="2020-02-22T13:21:00Z"/>
                <w:rFonts w:ascii="Times New Roman" w:hAnsi="Times New Roman" w:cs="Times New Roman"/>
                <w:sz w:val="24"/>
                <w:szCs w:val="24"/>
              </w:rPr>
            </w:pPr>
            <w:del w:id="227" w:author="Dharma, Shankarenfo Pannagiani" w:date="2020-02-22T13:21:00Z">
              <w:r w:rsidDel="00353D24">
                <w:rPr>
                  <w:rFonts w:ascii="Times New Roman" w:hAnsi="Times New Roman" w:cs="Times New Roman"/>
                  <w:sz w:val="24"/>
                  <w:szCs w:val="24"/>
                </w:rPr>
                <w:delText>Jan 23</w:delText>
              </w:r>
            </w:del>
          </w:p>
        </w:tc>
        <w:tc>
          <w:tcPr>
            <w:tcW w:w="2140" w:type="dxa"/>
            <w:tcPrChange w:id="228" w:author="Dharma, Shankarenfo Pannagiani" w:date="2020-02-22T13:11:00Z">
              <w:tcPr>
                <w:tcW w:w="2140" w:type="dxa"/>
              </w:tcPr>
            </w:tcPrChange>
          </w:tcPr>
          <w:p w14:paraId="1B927777" w14:textId="27EFC47C" w:rsidR="00272475" w:rsidRPr="00080DBA" w:rsidDel="00353D24" w:rsidRDefault="00272475" w:rsidP="004E1D53">
            <w:pPr>
              <w:pStyle w:val="ListParagraph"/>
              <w:ind w:left="0"/>
              <w:rPr>
                <w:del w:id="229" w:author="Dharma, Shankarenfo Pannagiani" w:date="2020-02-22T13:21:00Z"/>
                <w:rFonts w:ascii="Times New Roman" w:hAnsi="Times New Roman" w:cs="Times New Roman"/>
                <w:sz w:val="24"/>
                <w:szCs w:val="24"/>
              </w:rPr>
            </w:pPr>
            <w:del w:id="230" w:author="Dharma, Shankarenfo Pannagiani" w:date="2020-02-22T13:21:00Z">
              <w:r w:rsidRPr="00080DBA" w:rsidDel="00353D24">
                <w:rPr>
                  <w:rFonts w:ascii="Times New Roman" w:hAnsi="Times New Roman" w:cs="Times New Roman"/>
                  <w:sz w:val="24"/>
                  <w:szCs w:val="24"/>
                </w:rPr>
                <w:delText xml:space="preserve">Polishing Proposal </w:delText>
              </w:r>
            </w:del>
          </w:p>
        </w:tc>
        <w:tc>
          <w:tcPr>
            <w:tcW w:w="2225" w:type="dxa"/>
            <w:tcPrChange w:id="231" w:author="Dharma, Shankarenfo Pannagiani" w:date="2020-02-22T13:11:00Z">
              <w:tcPr>
                <w:tcW w:w="2225" w:type="dxa"/>
              </w:tcPr>
            </w:tcPrChange>
          </w:tcPr>
          <w:p w14:paraId="4724B059" w14:textId="36F49D67" w:rsidR="00272475" w:rsidDel="00353D24" w:rsidRDefault="00272475" w:rsidP="00272475">
            <w:pPr>
              <w:pStyle w:val="ListParagraph"/>
              <w:ind w:left="0"/>
              <w:rPr>
                <w:del w:id="232" w:author="Dharma, Shankarenfo Pannagiani" w:date="2020-02-22T13:21:00Z"/>
                <w:rFonts w:ascii="Times New Roman" w:hAnsi="Times New Roman" w:cs="Times New Roman"/>
                <w:sz w:val="24"/>
                <w:szCs w:val="24"/>
              </w:rPr>
            </w:pPr>
            <w:del w:id="233" w:author="Dharma, Shankarenfo Pannagiani" w:date="2020-02-22T13:21:00Z">
              <w:r w:rsidDel="00353D24">
                <w:rPr>
                  <w:rFonts w:ascii="Times New Roman" w:hAnsi="Times New Roman" w:cs="Times New Roman"/>
                  <w:sz w:val="24"/>
                  <w:szCs w:val="24"/>
                </w:rPr>
                <w:delText>Shankarenfo Pannagiani Dharma,</w:delText>
              </w:r>
            </w:del>
          </w:p>
          <w:p w14:paraId="5CFDC19B" w14:textId="357D2BE0" w:rsidR="00272475" w:rsidRPr="00080DBA" w:rsidDel="00353D24" w:rsidRDefault="00272475" w:rsidP="00272475">
            <w:pPr>
              <w:pStyle w:val="ListParagraph"/>
              <w:ind w:left="0"/>
              <w:rPr>
                <w:del w:id="234" w:author="Dharma, Shankarenfo Pannagiani" w:date="2020-02-22T13:21:00Z"/>
                <w:rFonts w:ascii="Times New Roman" w:hAnsi="Times New Roman" w:cs="Times New Roman"/>
                <w:sz w:val="24"/>
                <w:szCs w:val="24"/>
              </w:rPr>
            </w:pPr>
            <w:del w:id="235" w:author="Dharma, Shankarenfo Pannagiani" w:date="2020-02-22T13:21:00Z">
              <w:r w:rsidDel="00353D24">
                <w:rPr>
                  <w:rFonts w:ascii="Times New Roman" w:hAnsi="Times New Roman" w:cs="Times New Roman"/>
                  <w:sz w:val="24"/>
                  <w:szCs w:val="24"/>
                </w:rPr>
                <w:delText>Varun Saini</w:delText>
              </w:r>
              <w:r w:rsidRPr="00080DBA" w:rsidDel="00353D24">
                <w:rPr>
                  <w:rFonts w:ascii="Times New Roman" w:hAnsi="Times New Roman" w:cs="Times New Roman"/>
                  <w:sz w:val="24"/>
                  <w:szCs w:val="24"/>
                </w:rPr>
                <w:delText>.</w:delText>
              </w:r>
            </w:del>
          </w:p>
        </w:tc>
        <w:tc>
          <w:tcPr>
            <w:tcW w:w="2177" w:type="dxa"/>
            <w:tcPrChange w:id="236" w:author="Dharma, Shankarenfo Pannagiani" w:date="2020-02-22T13:11:00Z">
              <w:tcPr>
                <w:tcW w:w="2177" w:type="dxa"/>
              </w:tcPr>
            </w:tcPrChange>
          </w:tcPr>
          <w:p w14:paraId="0DF94C0D" w14:textId="3350F9CA" w:rsidR="00272475" w:rsidRPr="00080DBA" w:rsidDel="00353D24" w:rsidRDefault="00272475" w:rsidP="004E1D53">
            <w:pPr>
              <w:pStyle w:val="ListParagraph"/>
              <w:ind w:left="0"/>
              <w:rPr>
                <w:del w:id="237" w:author="Dharma, Shankarenfo Pannagiani" w:date="2020-02-22T13:21:00Z"/>
                <w:rFonts w:ascii="Times New Roman" w:hAnsi="Times New Roman" w:cs="Times New Roman"/>
                <w:sz w:val="24"/>
                <w:szCs w:val="24"/>
              </w:rPr>
            </w:pPr>
            <w:del w:id="238" w:author="Dharma, Shankarenfo Pannagiani" w:date="2020-02-22T13:21:00Z">
              <w:r w:rsidRPr="00080DBA" w:rsidDel="00353D24">
                <w:rPr>
                  <w:rFonts w:ascii="Times New Roman" w:hAnsi="Times New Roman" w:cs="Times New Roman"/>
                  <w:sz w:val="24"/>
                  <w:szCs w:val="24"/>
                </w:rPr>
                <w:delText>Checking mistakes and make correction.</w:delText>
              </w:r>
              <w:r w:rsidDel="00353D24">
                <w:rPr>
                  <w:rFonts w:ascii="Times New Roman" w:hAnsi="Times New Roman" w:cs="Times New Roman"/>
                  <w:sz w:val="24"/>
                  <w:szCs w:val="24"/>
                </w:rPr>
                <w:delText xml:space="preserve"> (40 mins)</w:delText>
              </w:r>
            </w:del>
          </w:p>
        </w:tc>
      </w:tr>
    </w:tbl>
    <w:p w14:paraId="105B5925" w14:textId="1AA13EC1" w:rsidR="00353D24" w:rsidRDefault="00353D24">
      <w:pPr>
        <w:rPr>
          <w:ins w:id="239" w:author="Dharma, Shankarenfo Pannagiani" w:date="2020-02-22T13:24:00Z"/>
          <w:rFonts w:ascii="Times New Roman" w:hAnsi="Times New Roman" w:cs="Times New Roman"/>
          <w:sz w:val="24"/>
          <w:szCs w:val="24"/>
        </w:rPr>
      </w:pPr>
    </w:p>
    <w:p w14:paraId="656CD57D" w14:textId="599AB8BB" w:rsidR="008E4427" w:rsidRDefault="008E4427">
      <w:pPr>
        <w:rPr>
          <w:rFonts w:asciiTheme="majorHAnsi" w:eastAsiaTheme="majorEastAsia" w:hAnsiTheme="majorHAnsi" w:cstheme="majorBidi"/>
          <w:color w:val="2F5496" w:themeColor="accent1" w:themeShade="BF"/>
          <w:sz w:val="32"/>
          <w:szCs w:val="32"/>
        </w:rPr>
      </w:pPr>
      <w:r>
        <w:br w:type="page"/>
      </w:r>
    </w:p>
    <w:p w14:paraId="1FADBAD9" w14:textId="77777777" w:rsidR="00272475" w:rsidDel="00353D24" w:rsidRDefault="00272475" w:rsidP="00353D24">
      <w:pPr>
        <w:pStyle w:val="Heading1"/>
        <w:rPr>
          <w:del w:id="240" w:author="Dharma, Shankarenfo Pannagiani" w:date="2020-02-22T13:21:00Z"/>
        </w:rPr>
        <w:pPrChange w:id="241" w:author="Dharma, Shankarenfo Pannagiani" w:date="2020-02-22T13:24:00Z">
          <w:pPr>
            <w:pStyle w:val="ListParagraph"/>
          </w:pPr>
        </w:pPrChange>
      </w:pPr>
    </w:p>
    <w:p w14:paraId="59EE3CB7" w14:textId="77777777" w:rsidR="004521E5" w:rsidRPr="004521E5" w:rsidRDefault="004521E5" w:rsidP="00353D24">
      <w:pPr>
        <w:pStyle w:val="Heading1"/>
        <w:rPr>
          <w:b/>
          <w:bCs/>
          <w:color w:val="5B9BD5" w:themeColor="accent5"/>
          <w:sz w:val="28"/>
          <w:szCs w:val="28"/>
          <w:u w:val="single"/>
        </w:rPr>
        <w:pPrChange w:id="242" w:author="Dharma, Shankarenfo Pannagiani" w:date="2020-02-22T13:24:00Z">
          <w:pPr/>
        </w:pPrChange>
      </w:pPr>
      <w:r w:rsidRPr="004521E5">
        <w:rPr>
          <w:b/>
          <w:bCs/>
          <w:color w:val="5B9BD5" w:themeColor="accent5"/>
          <w:sz w:val="28"/>
          <w:szCs w:val="28"/>
          <w:u w:val="single"/>
        </w:rPr>
        <w:t>Risk Summary</w:t>
      </w:r>
      <w:del w:id="243" w:author="Dharma, Shankarenfo Pannagiani" w:date="2020-02-22T13:24:00Z">
        <w:r w:rsidRPr="004521E5" w:rsidDel="00353D24">
          <w:rPr>
            <w:b/>
            <w:bCs/>
            <w:color w:val="5B9BD5" w:themeColor="accent5"/>
            <w:sz w:val="28"/>
            <w:szCs w:val="28"/>
            <w:u w:val="single"/>
          </w:rPr>
          <w:delText xml:space="preserve">: </w:delText>
        </w:r>
      </w:del>
    </w:p>
    <w:p w14:paraId="47CC5EAA" w14:textId="2EA72E7F" w:rsidR="00747949" w:rsidRPr="0054792B" w:rsidRDefault="00747949" w:rsidP="0054792B">
      <w:pPr>
        <w:pStyle w:val="ListParagraph"/>
        <w:numPr>
          <w:ilvl w:val="0"/>
          <w:numId w:val="26"/>
        </w:numPr>
        <w:rPr>
          <w:rFonts w:ascii="Times New Roman" w:hAnsi="Times New Roman" w:cs="Times New Roman"/>
          <w:b/>
          <w:bCs/>
          <w:sz w:val="24"/>
          <w:szCs w:val="24"/>
        </w:rPr>
      </w:pPr>
      <w:r w:rsidRPr="0054792B">
        <w:rPr>
          <w:rFonts w:ascii="Times New Roman" w:hAnsi="Times New Roman" w:cs="Times New Roman"/>
          <w:b/>
          <w:bCs/>
          <w:sz w:val="24"/>
          <w:szCs w:val="24"/>
        </w:rPr>
        <w:t>Time</w:t>
      </w:r>
      <w:r w:rsidR="0054792B">
        <w:rPr>
          <w:rFonts w:ascii="Times New Roman" w:hAnsi="Times New Roman" w:cs="Times New Roman"/>
          <w:b/>
          <w:bCs/>
          <w:sz w:val="24"/>
          <w:szCs w:val="24"/>
        </w:rPr>
        <w:t>/Schedule</w:t>
      </w:r>
      <w:r w:rsidRPr="0054792B">
        <w:rPr>
          <w:rFonts w:ascii="Times New Roman" w:hAnsi="Times New Roman" w:cs="Times New Roman"/>
          <w:b/>
          <w:bCs/>
          <w:sz w:val="24"/>
          <w:szCs w:val="24"/>
        </w:rPr>
        <w:t xml:space="preserve">: </w:t>
      </w:r>
      <w:r w:rsidRPr="0054792B">
        <w:rPr>
          <w:rFonts w:ascii="Times New Roman" w:hAnsi="Times New Roman" w:cs="Times New Roman"/>
          <w:sz w:val="24"/>
          <w:szCs w:val="24"/>
          <w:lang w:val="en"/>
        </w:rPr>
        <w:t xml:space="preserve">Due to the complexity of the software there is a risk of its completion </w:t>
      </w:r>
      <w:r w:rsidR="00AD38CF" w:rsidRPr="0054792B">
        <w:rPr>
          <w:rFonts w:ascii="Times New Roman" w:hAnsi="Times New Roman" w:cs="Times New Roman"/>
          <w:sz w:val="24"/>
          <w:szCs w:val="24"/>
          <w:lang w:val="en"/>
        </w:rPr>
        <w:t xml:space="preserve">not </w:t>
      </w:r>
      <w:r w:rsidRPr="0054792B">
        <w:rPr>
          <w:rFonts w:ascii="Times New Roman" w:hAnsi="Times New Roman" w:cs="Times New Roman"/>
          <w:sz w:val="24"/>
          <w:szCs w:val="24"/>
          <w:lang w:val="en"/>
        </w:rPr>
        <w:t>being on time. Although our team will track the pro</w:t>
      </w:r>
      <w:r w:rsidR="00AD38CF" w:rsidRPr="0054792B">
        <w:rPr>
          <w:rFonts w:ascii="Times New Roman" w:hAnsi="Times New Roman" w:cs="Times New Roman"/>
          <w:sz w:val="24"/>
          <w:szCs w:val="24"/>
          <w:lang w:val="en"/>
        </w:rPr>
        <w:t>gress according to the schedule</w:t>
      </w:r>
      <w:r w:rsidRPr="0054792B">
        <w:rPr>
          <w:rFonts w:ascii="Times New Roman" w:hAnsi="Times New Roman" w:cs="Times New Roman"/>
          <w:sz w:val="24"/>
          <w:szCs w:val="24"/>
          <w:lang w:val="en"/>
        </w:rPr>
        <w:t xml:space="preserve">, </w:t>
      </w:r>
      <w:r w:rsidR="00AD38CF" w:rsidRPr="0054792B">
        <w:rPr>
          <w:rFonts w:ascii="Times New Roman" w:hAnsi="Times New Roman" w:cs="Times New Roman"/>
          <w:sz w:val="24"/>
          <w:szCs w:val="24"/>
          <w:lang w:val="en"/>
        </w:rPr>
        <w:t>it is likely for some tasks to</w:t>
      </w:r>
      <w:r w:rsidRPr="0054792B">
        <w:rPr>
          <w:rFonts w:ascii="Times New Roman" w:hAnsi="Times New Roman" w:cs="Times New Roman"/>
          <w:sz w:val="24"/>
          <w:szCs w:val="24"/>
          <w:lang w:val="en"/>
        </w:rPr>
        <w:t xml:space="preserve"> take more than the expected</w:t>
      </w:r>
      <w:r w:rsidR="00AD38CF" w:rsidRPr="0054792B">
        <w:rPr>
          <w:rFonts w:ascii="Times New Roman" w:hAnsi="Times New Roman" w:cs="Times New Roman"/>
          <w:sz w:val="24"/>
          <w:szCs w:val="24"/>
          <w:lang w:val="en"/>
        </w:rPr>
        <w:t>, which will</w:t>
      </w:r>
      <w:r w:rsidRPr="0054792B">
        <w:rPr>
          <w:rFonts w:ascii="Times New Roman" w:hAnsi="Times New Roman" w:cs="Times New Roman"/>
          <w:sz w:val="24"/>
          <w:szCs w:val="24"/>
          <w:lang w:val="en"/>
        </w:rPr>
        <w:t xml:space="preserve"> increase the overall project development time.</w:t>
      </w:r>
    </w:p>
    <w:p w14:paraId="1F9738C7" w14:textId="49CF8CE8" w:rsidR="00747949" w:rsidRPr="0054792B" w:rsidRDefault="00747949" w:rsidP="0054792B">
      <w:pPr>
        <w:pStyle w:val="ListParagraph"/>
        <w:numPr>
          <w:ilvl w:val="0"/>
          <w:numId w:val="26"/>
        </w:numPr>
        <w:rPr>
          <w:rFonts w:ascii="Times New Roman" w:hAnsi="Times New Roman" w:cs="Times New Roman"/>
          <w:b/>
          <w:bCs/>
          <w:sz w:val="24"/>
          <w:szCs w:val="24"/>
        </w:rPr>
      </w:pPr>
      <w:r w:rsidRPr="0054792B">
        <w:rPr>
          <w:rFonts w:ascii="Times New Roman" w:hAnsi="Times New Roman" w:cs="Times New Roman"/>
          <w:b/>
          <w:bCs/>
          <w:sz w:val="24"/>
          <w:szCs w:val="24"/>
        </w:rPr>
        <w:t>Lack of Team</w:t>
      </w:r>
      <w:r w:rsidR="0054792B">
        <w:rPr>
          <w:rFonts w:ascii="Times New Roman" w:hAnsi="Times New Roman" w:cs="Times New Roman"/>
          <w:b/>
          <w:bCs/>
          <w:sz w:val="24"/>
          <w:szCs w:val="24"/>
        </w:rPr>
        <w:t xml:space="preserve"> Experience</w:t>
      </w:r>
      <w:r w:rsidRPr="0054792B">
        <w:rPr>
          <w:rFonts w:ascii="Times New Roman" w:hAnsi="Times New Roman" w:cs="Times New Roman"/>
          <w:b/>
          <w:bCs/>
          <w:sz w:val="24"/>
          <w:szCs w:val="24"/>
        </w:rPr>
        <w:t xml:space="preserve">: </w:t>
      </w:r>
      <w:r w:rsidRPr="0054792B">
        <w:rPr>
          <w:rFonts w:ascii="Times New Roman" w:hAnsi="Times New Roman" w:cs="Times New Roman"/>
          <w:sz w:val="24"/>
          <w:szCs w:val="24"/>
          <w:lang w:val="en"/>
        </w:rPr>
        <w:t>Our team</w:t>
      </w:r>
      <w:r w:rsidR="00AD38CF" w:rsidRPr="0054792B">
        <w:rPr>
          <w:rFonts w:ascii="Times New Roman" w:hAnsi="Times New Roman" w:cs="Times New Roman"/>
          <w:sz w:val="24"/>
          <w:szCs w:val="24"/>
          <w:lang w:val="en"/>
        </w:rPr>
        <w:t xml:space="preserve"> lacks experience in related fields. This will </w:t>
      </w:r>
      <w:r w:rsidR="0054792B" w:rsidRPr="0054792B">
        <w:rPr>
          <w:rFonts w:ascii="Times New Roman" w:hAnsi="Times New Roman" w:cs="Times New Roman"/>
          <w:sz w:val="24"/>
          <w:szCs w:val="24"/>
          <w:lang w:val="en"/>
        </w:rPr>
        <w:t>impact most of our estimated plans as we also have to compensate for learning new methods and skills to develop the program.</w:t>
      </w:r>
    </w:p>
    <w:p w14:paraId="54902075" w14:textId="442413E2" w:rsidR="00747949" w:rsidRPr="0054792B" w:rsidRDefault="00747949" w:rsidP="0054792B">
      <w:pPr>
        <w:pStyle w:val="ListParagraph"/>
        <w:numPr>
          <w:ilvl w:val="0"/>
          <w:numId w:val="26"/>
        </w:numPr>
        <w:rPr>
          <w:rFonts w:ascii="Times New Roman" w:hAnsi="Times New Roman" w:cs="Times New Roman"/>
          <w:b/>
          <w:bCs/>
          <w:sz w:val="24"/>
          <w:szCs w:val="24"/>
        </w:rPr>
      </w:pPr>
      <w:r w:rsidRPr="0054792B">
        <w:rPr>
          <w:rFonts w:ascii="Times New Roman" w:hAnsi="Times New Roman" w:cs="Times New Roman"/>
          <w:b/>
          <w:bCs/>
          <w:sz w:val="24"/>
          <w:szCs w:val="24"/>
        </w:rPr>
        <w:t xml:space="preserve">Security Threats: </w:t>
      </w:r>
      <w:r w:rsidRPr="0054792B">
        <w:rPr>
          <w:rFonts w:ascii="Times New Roman" w:hAnsi="Times New Roman" w:cs="Times New Roman"/>
          <w:sz w:val="24"/>
          <w:szCs w:val="24"/>
          <w:lang w:val="en"/>
        </w:rPr>
        <w:t xml:space="preserve">As the system is dealing with online payment gateways, </w:t>
      </w:r>
      <w:r w:rsidR="0054792B" w:rsidRPr="0054792B">
        <w:rPr>
          <w:rFonts w:ascii="Times New Roman" w:hAnsi="Times New Roman" w:cs="Times New Roman"/>
          <w:sz w:val="24"/>
          <w:szCs w:val="24"/>
          <w:lang w:val="en"/>
        </w:rPr>
        <w:t>security breaches are a persistent threat to the project’s practical deployment.</w:t>
      </w:r>
    </w:p>
    <w:p w14:paraId="0B61493E" w14:textId="54E69975" w:rsidR="00747949" w:rsidRPr="0054792B" w:rsidRDefault="00747949" w:rsidP="0054792B">
      <w:pPr>
        <w:pStyle w:val="ListParagraph"/>
        <w:numPr>
          <w:ilvl w:val="0"/>
          <w:numId w:val="26"/>
        </w:numPr>
        <w:spacing w:after="0"/>
        <w:jc w:val="both"/>
        <w:rPr>
          <w:rFonts w:ascii="Times New Roman" w:hAnsi="Times New Roman" w:cs="Times New Roman"/>
          <w:sz w:val="24"/>
          <w:szCs w:val="24"/>
          <w:lang w:val="en"/>
        </w:rPr>
      </w:pPr>
      <w:r w:rsidRPr="0054792B">
        <w:rPr>
          <w:rFonts w:ascii="Times New Roman" w:hAnsi="Times New Roman" w:cs="Times New Roman"/>
          <w:b/>
          <w:bCs/>
          <w:sz w:val="24"/>
          <w:szCs w:val="24"/>
        </w:rPr>
        <w:t xml:space="preserve">Performance: </w:t>
      </w:r>
      <w:r w:rsidR="00D9436C">
        <w:rPr>
          <w:rFonts w:ascii="Times New Roman" w:hAnsi="Times New Roman" w:cs="Times New Roman"/>
          <w:sz w:val="24"/>
          <w:szCs w:val="24"/>
          <w:lang w:val="en"/>
        </w:rPr>
        <w:t>The program, being a web application, may have trouble performing smoothly for users. The server-program communication may underperform from code inefficiencies and the scale of users may impact performance.</w:t>
      </w:r>
    </w:p>
    <w:p w14:paraId="7F21F4C6" w14:textId="7204E624" w:rsidR="00747949" w:rsidRDefault="00747949" w:rsidP="00747949">
      <w:pPr>
        <w:pStyle w:val="ListParagraph"/>
        <w:rPr>
          <w:rFonts w:ascii="Times New Roman" w:hAnsi="Times New Roman" w:cs="Times New Roman"/>
          <w:b/>
          <w:bCs/>
          <w:sz w:val="24"/>
          <w:szCs w:val="24"/>
        </w:rPr>
      </w:pPr>
    </w:p>
    <w:p w14:paraId="40FDD8AE" w14:textId="0156A35B" w:rsidR="00747949" w:rsidRPr="00400456" w:rsidRDefault="00633E66" w:rsidP="00633E66">
      <w:pPr>
        <w:pStyle w:val="Heading2"/>
      </w:pPr>
      <w:r>
        <w:t>Risk Mitigation</w:t>
      </w:r>
    </w:p>
    <w:p w14:paraId="69C3D9CF" w14:textId="1E56D268" w:rsidR="00747949" w:rsidRDefault="00BF2952" w:rsidP="00747949">
      <w:pPr>
        <w:pStyle w:val="ListParagraph"/>
        <w:numPr>
          <w:ilvl w:val="0"/>
          <w:numId w:val="12"/>
        </w:numPr>
        <w:pBdr>
          <w:top w:val="nil"/>
          <w:left w:val="nil"/>
          <w:bottom w:val="nil"/>
          <w:right w:val="nil"/>
          <w:between w:val="nil"/>
        </w:pBdr>
        <w:spacing w:after="0" w:line="276" w:lineRule="auto"/>
        <w:jc w:val="both"/>
        <w:rPr>
          <w:rFonts w:ascii="Times New Roman" w:hAnsi="Times New Roman" w:cs="Times New Roman"/>
          <w:sz w:val="24"/>
          <w:szCs w:val="24"/>
        </w:rPr>
      </w:pPr>
      <w:r>
        <w:rPr>
          <w:rFonts w:ascii="Times New Roman" w:hAnsi="Times New Roman" w:cs="Times New Roman"/>
          <w:sz w:val="24"/>
          <w:szCs w:val="24"/>
        </w:rPr>
        <w:t>Project development process is closely monitored with projected schedule.</w:t>
      </w:r>
    </w:p>
    <w:p w14:paraId="0893B878" w14:textId="2379311C" w:rsidR="00747949" w:rsidRDefault="00BF2952" w:rsidP="00747949">
      <w:pPr>
        <w:pStyle w:val="ListParagraph"/>
        <w:numPr>
          <w:ilvl w:val="0"/>
          <w:numId w:val="12"/>
        </w:numPr>
        <w:pBdr>
          <w:top w:val="nil"/>
          <w:left w:val="nil"/>
          <w:bottom w:val="nil"/>
          <w:right w:val="nil"/>
          <w:between w:val="nil"/>
        </w:pBdr>
        <w:spacing w:after="0" w:line="276" w:lineRule="auto"/>
        <w:jc w:val="both"/>
        <w:rPr>
          <w:rFonts w:ascii="Times New Roman" w:hAnsi="Times New Roman" w:cs="Times New Roman"/>
          <w:sz w:val="24"/>
          <w:szCs w:val="24"/>
        </w:rPr>
      </w:pPr>
      <w:r>
        <w:rPr>
          <w:rFonts w:ascii="Times New Roman" w:hAnsi="Times New Roman" w:cs="Times New Roman"/>
          <w:sz w:val="24"/>
          <w:szCs w:val="24"/>
        </w:rPr>
        <w:t>Unexpected code complexities may require some measure of flexibility on our code, so the team will be communicating closely with each other regarding their plans, solutions and changes.</w:t>
      </w:r>
      <w:r w:rsidR="0050092B">
        <w:rPr>
          <w:rFonts w:ascii="Times New Roman" w:hAnsi="Times New Roman" w:cs="Times New Roman"/>
          <w:sz w:val="24"/>
          <w:szCs w:val="24"/>
        </w:rPr>
        <w:t xml:space="preserve"> Members are encouraged to find alternative solutions through the internet if necessary.</w:t>
      </w:r>
    </w:p>
    <w:p w14:paraId="16336D04" w14:textId="576CDB84" w:rsidR="00747949" w:rsidRDefault="00747949" w:rsidP="00747949">
      <w:pPr>
        <w:pStyle w:val="ListParagraph"/>
        <w:numPr>
          <w:ilvl w:val="0"/>
          <w:numId w:val="12"/>
        </w:numPr>
        <w:pBdr>
          <w:top w:val="nil"/>
          <w:left w:val="nil"/>
          <w:bottom w:val="nil"/>
          <w:right w:val="nil"/>
          <w:between w:val="nil"/>
        </w:pBd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make </w:t>
      </w:r>
      <w:r w:rsidRPr="0053085F">
        <w:rPr>
          <w:rFonts w:ascii="Times New Roman" w:hAnsi="Times New Roman" w:cs="Times New Roman"/>
          <w:sz w:val="24"/>
          <w:szCs w:val="24"/>
        </w:rPr>
        <w:t>the system secure, we will use SSL Encryption of the data, hosted payment delivery and will ensure the user accounts’ security through password encryption, safe password recovery and automatic account reset in</w:t>
      </w:r>
      <w:r w:rsidR="0050092B">
        <w:rPr>
          <w:rFonts w:ascii="Times New Roman" w:hAnsi="Times New Roman" w:cs="Times New Roman"/>
          <w:sz w:val="24"/>
          <w:szCs w:val="24"/>
        </w:rPr>
        <w:t xml:space="preserve"> case of multiple invalid login</w:t>
      </w:r>
      <w:r w:rsidRPr="0053085F">
        <w:rPr>
          <w:rFonts w:ascii="Times New Roman" w:hAnsi="Times New Roman" w:cs="Times New Roman"/>
          <w:sz w:val="24"/>
          <w:szCs w:val="24"/>
        </w:rPr>
        <w:t xml:space="preserve"> tries.</w:t>
      </w:r>
    </w:p>
    <w:p w14:paraId="062E31D8" w14:textId="4D12F44A" w:rsidR="0050092B" w:rsidRDefault="0050092B" w:rsidP="0050092B">
      <w:pPr>
        <w:pStyle w:val="Heading2"/>
      </w:pPr>
      <w:r>
        <w:t>Risk Minimization</w:t>
      </w:r>
    </w:p>
    <w:p w14:paraId="40A32017" w14:textId="18ADEB01" w:rsidR="0050092B" w:rsidRPr="0050092B" w:rsidRDefault="0050092B" w:rsidP="0050092B">
      <w:pPr>
        <w:pStyle w:val="ListParagraph"/>
      </w:pPr>
      <w:bookmarkStart w:id="244" w:name="_GoBack"/>
      <w:bookmarkEnd w:id="244"/>
      <w:r>
        <w:t xml:space="preserve"> </w:t>
      </w:r>
    </w:p>
    <w:p w14:paraId="03B30C8C" w14:textId="24A11FAB" w:rsidR="00747949" w:rsidRDefault="00747949" w:rsidP="00747949">
      <w:pPr>
        <w:pStyle w:val="ListParagraph"/>
        <w:rPr>
          <w:rFonts w:ascii="Times New Roman" w:hAnsi="Times New Roman" w:cs="Times New Roman"/>
          <w:sz w:val="24"/>
          <w:szCs w:val="24"/>
        </w:rPr>
      </w:pPr>
    </w:p>
    <w:p w14:paraId="2C63567F" w14:textId="77777777" w:rsidR="00633E66" w:rsidRDefault="00633E66">
      <w:pPr>
        <w:rPr>
          <w:rFonts w:asciiTheme="majorHAnsi" w:eastAsiaTheme="majorEastAsia" w:hAnsiTheme="majorHAnsi" w:cstheme="majorBidi"/>
          <w:color w:val="2F5496" w:themeColor="accent1" w:themeShade="BF"/>
          <w:sz w:val="32"/>
          <w:szCs w:val="32"/>
        </w:rPr>
      </w:pPr>
      <w:r>
        <w:br w:type="page"/>
      </w:r>
    </w:p>
    <w:p w14:paraId="466511BB" w14:textId="28DC7438" w:rsidR="00353D24" w:rsidRPr="00353D24" w:rsidRDefault="00353D24" w:rsidP="00353D24">
      <w:pPr>
        <w:pStyle w:val="Heading1"/>
        <w:rPr>
          <w:ins w:id="245" w:author="Dharma, Shankarenfo Pannagiani" w:date="2020-02-22T13:21:00Z"/>
          <w:rPrChange w:id="246" w:author="Dharma, Shankarenfo Pannagiani" w:date="2020-02-22T13:24:00Z">
            <w:rPr>
              <w:ins w:id="247" w:author="Dharma, Shankarenfo Pannagiani" w:date="2020-02-22T13:21:00Z"/>
            </w:rPr>
          </w:rPrChange>
        </w:rPr>
        <w:pPrChange w:id="248" w:author="Dharma, Shankarenfo Pannagiani" w:date="2020-02-22T13:24:00Z">
          <w:pPr>
            <w:pStyle w:val="ListParagraph"/>
          </w:pPr>
        </w:pPrChange>
      </w:pPr>
      <w:ins w:id="249" w:author="Dharma, Shankarenfo Pannagiani" w:date="2020-02-22T13:21:00Z">
        <w:r w:rsidRPr="00353D24">
          <w:rPr>
            <w:rPrChange w:id="250" w:author="Dharma, Shankarenfo Pannagiani" w:date="2020-02-22T13:24:00Z">
              <w:rPr/>
            </w:rPrChange>
          </w:rPr>
          <w:lastRenderedPageBreak/>
          <w:t>Project Log:</w:t>
        </w:r>
      </w:ins>
    </w:p>
    <w:p w14:paraId="2E661AC9" w14:textId="77777777" w:rsidR="00353D24" w:rsidRPr="00272475" w:rsidRDefault="00353D24" w:rsidP="00353D24">
      <w:pPr>
        <w:pStyle w:val="ListParagraph"/>
        <w:ind w:left="0"/>
        <w:rPr>
          <w:ins w:id="251" w:author="Dharma, Shankarenfo Pannagiani" w:date="2020-02-22T13:21:00Z"/>
          <w:rFonts w:asciiTheme="majorHAnsi" w:hAnsiTheme="majorHAnsi" w:cstheme="majorHAnsi"/>
          <w:b/>
          <w:bCs/>
          <w:color w:val="5B9BD5" w:themeColor="accent5"/>
          <w:sz w:val="28"/>
          <w:szCs w:val="28"/>
          <w:u w:val="single"/>
        </w:rPr>
      </w:pPr>
    </w:p>
    <w:tbl>
      <w:tblPr>
        <w:tblStyle w:val="TableGrid"/>
        <w:tblW w:w="0" w:type="auto"/>
        <w:tblLook w:val="04A0" w:firstRow="1" w:lastRow="0" w:firstColumn="1" w:lastColumn="0" w:noHBand="0" w:noVBand="1"/>
      </w:tblPr>
      <w:tblGrid>
        <w:gridCol w:w="2088"/>
        <w:gridCol w:w="2140"/>
        <w:gridCol w:w="2225"/>
        <w:gridCol w:w="2177"/>
        <w:tblGridChange w:id="252">
          <w:tblGrid>
            <w:gridCol w:w="2088"/>
            <w:gridCol w:w="2140"/>
            <w:gridCol w:w="2225"/>
            <w:gridCol w:w="2177"/>
          </w:tblGrid>
        </w:tblGridChange>
      </w:tblGrid>
      <w:tr w:rsidR="00353D24" w:rsidRPr="00080DBA" w14:paraId="7131848A" w14:textId="77777777" w:rsidTr="0099300B">
        <w:trPr>
          <w:trHeight w:val="359"/>
          <w:ins w:id="253" w:author="Dharma, Shankarenfo Pannagiani" w:date="2020-02-22T13:21:00Z"/>
        </w:trPr>
        <w:tc>
          <w:tcPr>
            <w:tcW w:w="2088" w:type="dxa"/>
          </w:tcPr>
          <w:p w14:paraId="1E1E616C" w14:textId="77777777" w:rsidR="00353D24" w:rsidRDefault="00353D24" w:rsidP="0099300B">
            <w:pPr>
              <w:pStyle w:val="ListParagraph"/>
              <w:ind w:left="0"/>
              <w:rPr>
                <w:ins w:id="254" w:author="Dharma, Shankarenfo Pannagiani" w:date="2020-02-22T13:21:00Z"/>
                <w:rFonts w:ascii="Times New Roman" w:hAnsi="Times New Roman" w:cs="Times New Roman"/>
                <w:b/>
                <w:bCs/>
                <w:sz w:val="24"/>
                <w:szCs w:val="24"/>
              </w:rPr>
            </w:pPr>
          </w:p>
          <w:p w14:paraId="0E8C1BE4" w14:textId="77777777" w:rsidR="00353D24" w:rsidRPr="00080DBA" w:rsidRDefault="00353D24" w:rsidP="0099300B">
            <w:pPr>
              <w:pStyle w:val="ListParagraph"/>
              <w:ind w:left="0"/>
              <w:rPr>
                <w:ins w:id="255" w:author="Dharma, Shankarenfo Pannagiani" w:date="2020-02-22T13:21:00Z"/>
                <w:rFonts w:ascii="Times New Roman" w:hAnsi="Times New Roman" w:cs="Times New Roman"/>
                <w:b/>
                <w:bCs/>
                <w:sz w:val="24"/>
                <w:szCs w:val="24"/>
              </w:rPr>
            </w:pPr>
          </w:p>
        </w:tc>
        <w:tc>
          <w:tcPr>
            <w:tcW w:w="2140" w:type="dxa"/>
          </w:tcPr>
          <w:p w14:paraId="3016C163" w14:textId="77777777" w:rsidR="00353D24" w:rsidRPr="00080DBA" w:rsidRDefault="00353D24" w:rsidP="0099300B">
            <w:pPr>
              <w:pStyle w:val="ListParagraph"/>
              <w:ind w:left="0"/>
              <w:rPr>
                <w:ins w:id="256" w:author="Dharma, Shankarenfo Pannagiani" w:date="2020-02-22T13:21:00Z"/>
                <w:rFonts w:ascii="Times New Roman" w:hAnsi="Times New Roman" w:cs="Times New Roman"/>
                <w:b/>
                <w:bCs/>
                <w:sz w:val="24"/>
                <w:szCs w:val="24"/>
              </w:rPr>
            </w:pPr>
            <w:ins w:id="257" w:author="Dharma, Shankarenfo Pannagiani" w:date="2020-02-22T13:21:00Z">
              <w:r w:rsidRPr="00080DBA">
                <w:rPr>
                  <w:rFonts w:ascii="Times New Roman" w:hAnsi="Times New Roman" w:cs="Times New Roman"/>
                  <w:b/>
                  <w:bCs/>
                  <w:sz w:val="24"/>
                  <w:szCs w:val="24"/>
                </w:rPr>
                <w:t xml:space="preserve">Tasks </w:t>
              </w:r>
            </w:ins>
          </w:p>
        </w:tc>
        <w:tc>
          <w:tcPr>
            <w:tcW w:w="2225" w:type="dxa"/>
          </w:tcPr>
          <w:p w14:paraId="7405B858" w14:textId="77777777" w:rsidR="00353D24" w:rsidRPr="00080DBA" w:rsidRDefault="00353D24" w:rsidP="0099300B">
            <w:pPr>
              <w:pStyle w:val="ListParagraph"/>
              <w:ind w:left="0"/>
              <w:rPr>
                <w:ins w:id="258" w:author="Dharma, Shankarenfo Pannagiani" w:date="2020-02-22T13:21:00Z"/>
                <w:rFonts w:ascii="Times New Roman" w:hAnsi="Times New Roman" w:cs="Times New Roman"/>
                <w:b/>
                <w:bCs/>
                <w:sz w:val="24"/>
                <w:szCs w:val="24"/>
              </w:rPr>
            </w:pPr>
            <w:ins w:id="259" w:author="Dharma, Shankarenfo Pannagiani" w:date="2020-02-22T13:21:00Z">
              <w:r w:rsidRPr="00080DBA">
                <w:rPr>
                  <w:rFonts w:ascii="Times New Roman" w:hAnsi="Times New Roman" w:cs="Times New Roman"/>
                  <w:b/>
                  <w:bCs/>
                  <w:sz w:val="24"/>
                  <w:szCs w:val="24"/>
                </w:rPr>
                <w:t xml:space="preserve">Members Involved </w:t>
              </w:r>
            </w:ins>
          </w:p>
        </w:tc>
        <w:tc>
          <w:tcPr>
            <w:tcW w:w="2177" w:type="dxa"/>
          </w:tcPr>
          <w:p w14:paraId="1A7E0FD1" w14:textId="77777777" w:rsidR="00353D24" w:rsidRPr="00080DBA" w:rsidRDefault="00353D24" w:rsidP="0099300B">
            <w:pPr>
              <w:pStyle w:val="ListParagraph"/>
              <w:ind w:left="0"/>
              <w:rPr>
                <w:ins w:id="260" w:author="Dharma, Shankarenfo Pannagiani" w:date="2020-02-22T13:21:00Z"/>
                <w:rFonts w:ascii="Times New Roman" w:hAnsi="Times New Roman" w:cs="Times New Roman"/>
                <w:b/>
                <w:bCs/>
                <w:sz w:val="24"/>
                <w:szCs w:val="24"/>
              </w:rPr>
            </w:pPr>
            <w:ins w:id="261" w:author="Dharma, Shankarenfo Pannagiani" w:date="2020-02-22T13:21:00Z">
              <w:r w:rsidRPr="00080DBA">
                <w:rPr>
                  <w:rFonts w:ascii="Times New Roman" w:hAnsi="Times New Roman" w:cs="Times New Roman"/>
                  <w:b/>
                  <w:bCs/>
                  <w:sz w:val="24"/>
                  <w:szCs w:val="24"/>
                </w:rPr>
                <w:t xml:space="preserve">Description </w:t>
              </w:r>
            </w:ins>
          </w:p>
        </w:tc>
      </w:tr>
      <w:tr w:rsidR="00353D24" w:rsidRPr="00080DBA" w14:paraId="086A98DD" w14:textId="77777777" w:rsidTr="0099300B">
        <w:trPr>
          <w:ins w:id="262" w:author="Dharma, Shankarenfo Pannagiani" w:date="2020-02-22T13:21:00Z"/>
        </w:trPr>
        <w:tc>
          <w:tcPr>
            <w:tcW w:w="2088" w:type="dxa"/>
          </w:tcPr>
          <w:p w14:paraId="13B68424" w14:textId="77777777" w:rsidR="00353D24" w:rsidRPr="00080DBA" w:rsidRDefault="00353D24" w:rsidP="0099300B">
            <w:pPr>
              <w:pStyle w:val="ListParagraph"/>
              <w:ind w:left="0"/>
              <w:rPr>
                <w:ins w:id="263" w:author="Dharma, Shankarenfo Pannagiani" w:date="2020-02-22T13:21:00Z"/>
                <w:rFonts w:ascii="Times New Roman" w:hAnsi="Times New Roman" w:cs="Times New Roman"/>
                <w:sz w:val="24"/>
                <w:szCs w:val="24"/>
              </w:rPr>
            </w:pPr>
            <w:ins w:id="264" w:author="Dharma, Shankarenfo Pannagiani" w:date="2020-02-22T13:21:00Z">
              <w:r>
                <w:rPr>
                  <w:rFonts w:ascii="Times New Roman" w:hAnsi="Times New Roman" w:cs="Times New Roman"/>
                  <w:sz w:val="24"/>
                  <w:szCs w:val="24"/>
                </w:rPr>
                <w:t>Jan 06</w:t>
              </w:r>
            </w:ins>
          </w:p>
        </w:tc>
        <w:tc>
          <w:tcPr>
            <w:tcW w:w="2140" w:type="dxa"/>
          </w:tcPr>
          <w:p w14:paraId="5BF82308" w14:textId="77777777" w:rsidR="00353D24" w:rsidRPr="00080DBA" w:rsidRDefault="00353D24" w:rsidP="0099300B">
            <w:pPr>
              <w:pStyle w:val="ListParagraph"/>
              <w:ind w:left="0"/>
              <w:rPr>
                <w:ins w:id="265" w:author="Dharma, Shankarenfo Pannagiani" w:date="2020-02-22T13:21:00Z"/>
                <w:rFonts w:ascii="Times New Roman" w:hAnsi="Times New Roman" w:cs="Times New Roman"/>
                <w:sz w:val="24"/>
                <w:szCs w:val="24"/>
              </w:rPr>
            </w:pPr>
            <w:ins w:id="266" w:author="Dharma, Shankarenfo Pannagiani" w:date="2020-02-22T13:21:00Z">
              <w:r w:rsidRPr="00080DBA">
                <w:rPr>
                  <w:rFonts w:ascii="Times New Roman" w:hAnsi="Times New Roman" w:cs="Times New Roman"/>
                  <w:sz w:val="24"/>
                  <w:szCs w:val="24"/>
                </w:rPr>
                <w:t xml:space="preserve">Meeting for proposal </w:t>
              </w:r>
            </w:ins>
          </w:p>
        </w:tc>
        <w:tc>
          <w:tcPr>
            <w:tcW w:w="2225" w:type="dxa"/>
          </w:tcPr>
          <w:p w14:paraId="5964CE75" w14:textId="77777777" w:rsidR="00353D24" w:rsidRDefault="00353D24" w:rsidP="0099300B">
            <w:pPr>
              <w:pStyle w:val="ListParagraph"/>
              <w:ind w:left="0"/>
              <w:rPr>
                <w:ins w:id="267" w:author="Dharma, Shankarenfo Pannagiani" w:date="2020-02-22T13:21:00Z"/>
                <w:rFonts w:ascii="Times New Roman" w:hAnsi="Times New Roman" w:cs="Times New Roman"/>
                <w:sz w:val="24"/>
                <w:szCs w:val="24"/>
              </w:rPr>
            </w:pPr>
            <w:proofErr w:type="spellStart"/>
            <w:ins w:id="268" w:author="Dharma, Shankarenfo Pannagiani" w:date="2020-02-22T13:21:00Z">
              <w:r>
                <w:rPr>
                  <w:rFonts w:ascii="Times New Roman" w:hAnsi="Times New Roman" w:cs="Times New Roman"/>
                  <w:sz w:val="24"/>
                  <w:szCs w:val="24"/>
                </w:rPr>
                <w:t>Bao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Vuong</w:t>
              </w:r>
              <w:proofErr w:type="spellEnd"/>
              <w:r>
                <w:rPr>
                  <w:rFonts w:ascii="Times New Roman" w:hAnsi="Times New Roman" w:cs="Times New Roman"/>
                  <w:sz w:val="24"/>
                  <w:szCs w:val="24"/>
                </w:rPr>
                <w:t xml:space="preserve"> Chi,</w:t>
              </w:r>
            </w:ins>
          </w:p>
          <w:p w14:paraId="0B515592" w14:textId="77777777" w:rsidR="00353D24" w:rsidRDefault="00353D24" w:rsidP="0099300B">
            <w:pPr>
              <w:pStyle w:val="ListParagraph"/>
              <w:ind w:left="0"/>
              <w:rPr>
                <w:ins w:id="269" w:author="Dharma, Shankarenfo Pannagiani" w:date="2020-02-22T13:21:00Z"/>
                <w:rFonts w:ascii="Times New Roman" w:hAnsi="Times New Roman" w:cs="Times New Roman"/>
                <w:sz w:val="24"/>
                <w:szCs w:val="24"/>
              </w:rPr>
            </w:pPr>
            <w:proofErr w:type="spellStart"/>
            <w:ins w:id="270" w:author="Dharma, Shankarenfo Pannagiani" w:date="2020-02-22T13:21:00Z">
              <w:r>
                <w:rPr>
                  <w:rFonts w:ascii="Times New Roman" w:hAnsi="Times New Roman" w:cs="Times New Roman"/>
                  <w:sz w:val="24"/>
                  <w:szCs w:val="24"/>
                </w:rPr>
                <w:t>Navneet</w:t>
              </w:r>
              <w:proofErr w:type="spellEnd"/>
              <w:r>
                <w:rPr>
                  <w:rFonts w:ascii="Times New Roman" w:hAnsi="Times New Roman" w:cs="Times New Roman"/>
                  <w:sz w:val="24"/>
                  <w:szCs w:val="24"/>
                </w:rPr>
                <w:t xml:space="preserve"> Kaur,</w:t>
              </w:r>
            </w:ins>
          </w:p>
          <w:p w14:paraId="4A4C6734" w14:textId="77777777" w:rsidR="00353D24" w:rsidRDefault="00353D24" w:rsidP="0099300B">
            <w:pPr>
              <w:pStyle w:val="ListParagraph"/>
              <w:ind w:left="0"/>
              <w:rPr>
                <w:ins w:id="271" w:author="Dharma, Shankarenfo Pannagiani" w:date="2020-02-22T13:21:00Z"/>
                <w:rFonts w:ascii="Times New Roman" w:hAnsi="Times New Roman" w:cs="Times New Roman"/>
                <w:sz w:val="24"/>
                <w:szCs w:val="24"/>
              </w:rPr>
            </w:pPr>
            <w:ins w:id="272" w:author="Dharma, Shankarenfo Pannagiani" w:date="2020-02-22T13:21:00Z">
              <w:r>
                <w:rPr>
                  <w:rFonts w:ascii="Times New Roman" w:hAnsi="Times New Roman" w:cs="Times New Roman"/>
                  <w:sz w:val="24"/>
                  <w:szCs w:val="24"/>
                </w:rPr>
                <w:t>Shankarenfo Pannagiani Dharma,</w:t>
              </w:r>
            </w:ins>
          </w:p>
          <w:p w14:paraId="70201353" w14:textId="77777777" w:rsidR="00353D24" w:rsidRPr="00080DBA" w:rsidRDefault="00353D24" w:rsidP="0099300B">
            <w:pPr>
              <w:pStyle w:val="ListParagraph"/>
              <w:ind w:left="0"/>
              <w:rPr>
                <w:ins w:id="273" w:author="Dharma, Shankarenfo Pannagiani" w:date="2020-02-22T13:21:00Z"/>
                <w:rFonts w:ascii="Times New Roman" w:hAnsi="Times New Roman" w:cs="Times New Roman"/>
                <w:sz w:val="24"/>
                <w:szCs w:val="24"/>
              </w:rPr>
            </w:pPr>
            <w:ins w:id="274" w:author="Dharma, Shankarenfo Pannagiani" w:date="2020-02-22T13:21:00Z">
              <w:r>
                <w:rPr>
                  <w:rFonts w:ascii="Times New Roman" w:hAnsi="Times New Roman" w:cs="Times New Roman"/>
                  <w:sz w:val="24"/>
                  <w:szCs w:val="24"/>
                </w:rPr>
                <w:t>Varun Saini</w:t>
              </w:r>
            </w:ins>
          </w:p>
        </w:tc>
        <w:tc>
          <w:tcPr>
            <w:tcW w:w="2177" w:type="dxa"/>
          </w:tcPr>
          <w:p w14:paraId="19924467" w14:textId="77777777" w:rsidR="00353D24" w:rsidRPr="00080DBA" w:rsidRDefault="00353D24" w:rsidP="0099300B">
            <w:pPr>
              <w:pStyle w:val="ListParagraph"/>
              <w:ind w:left="0"/>
              <w:rPr>
                <w:ins w:id="275" w:author="Dharma, Shankarenfo Pannagiani" w:date="2020-02-22T13:21:00Z"/>
                <w:rFonts w:ascii="Times New Roman" w:hAnsi="Times New Roman" w:cs="Times New Roman"/>
                <w:sz w:val="24"/>
                <w:szCs w:val="24"/>
              </w:rPr>
            </w:pPr>
            <w:ins w:id="276" w:author="Dharma, Shankarenfo Pannagiani" w:date="2020-02-22T13:21:00Z">
              <w:r>
                <w:rPr>
                  <w:rFonts w:ascii="Times New Roman" w:hAnsi="Times New Roman" w:cs="Times New Roman"/>
                  <w:sz w:val="24"/>
                  <w:szCs w:val="24"/>
                </w:rPr>
                <w:t xml:space="preserve">Cloths Online Shopping System </w:t>
              </w:r>
              <w:r w:rsidRPr="00080DBA">
                <w:rPr>
                  <w:rFonts w:ascii="Times New Roman" w:hAnsi="Times New Roman" w:cs="Times New Roman"/>
                  <w:sz w:val="24"/>
                  <w:szCs w:val="24"/>
                </w:rPr>
                <w:t>and selecting possible name for project.</w:t>
              </w:r>
            </w:ins>
          </w:p>
          <w:p w14:paraId="1B56D09A" w14:textId="77777777" w:rsidR="00353D24" w:rsidRPr="00080DBA" w:rsidRDefault="00353D24" w:rsidP="0099300B">
            <w:pPr>
              <w:pStyle w:val="ListParagraph"/>
              <w:ind w:left="0"/>
              <w:rPr>
                <w:ins w:id="277" w:author="Dharma, Shankarenfo Pannagiani" w:date="2020-02-22T13:21:00Z"/>
                <w:rFonts w:ascii="Times New Roman" w:hAnsi="Times New Roman" w:cs="Times New Roman"/>
                <w:sz w:val="24"/>
                <w:szCs w:val="24"/>
              </w:rPr>
            </w:pPr>
            <w:ins w:id="278" w:author="Dharma, Shankarenfo Pannagiani" w:date="2020-02-22T13:21:00Z">
              <w:r>
                <w:rPr>
                  <w:rFonts w:ascii="Times New Roman" w:hAnsi="Times New Roman" w:cs="Times New Roman"/>
                  <w:sz w:val="24"/>
                  <w:szCs w:val="24"/>
                </w:rPr>
                <w:t>(30 mins)</w:t>
              </w:r>
            </w:ins>
          </w:p>
          <w:p w14:paraId="6C8D6BB9" w14:textId="77777777" w:rsidR="00353D24" w:rsidRPr="00080DBA" w:rsidRDefault="00353D24" w:rsidP="0099300B">
            <w:pPr>
              <w:pStyle w:val="ListParagraph"/>
              <w:ind w:left="0"/>
              <w:rPr>
                <w:ins w:id="279" w:author="Dharma, Shankarenfo Pannagiani" w:date="2020-02-22T13:21:00Z"/>
                <w:rFonts w:ascii="Times New Roman" w:hAnsi="Times New Roman" w:cs="Times New Roman"/>
                <w:sz w:val="24"/>
                <w:szCs w:val="24"/>
              </w:rPr>
            </w:pPr>
          </w:p>
        </w:tc>
      </w:tr>
      <w:tr w:rsidR="00353D24" w:rsidRPr="00080DBA" w14:paraId="410C1D8A" w14:textId="77777777" w:rsidTr="0099300B">
        <w:trPr>
          <w:ins w:id="280" w:author="Dharma, Shankarenfo Pannagiani" w:date="2020-02-22T13:21:00Z"/>
        </w:trPr>
        <w:tc>
          <w:tcPr>
            <w:tcW w:w="2088" w:type="dxa"/>
          </w:tcPr>
          <w:p w14:paraId="7C77051D" w14:textId="77777777" w:rsidR="00353D24" w:rsidRPr="00080DBA" w:rsidRDefault="00353D24" w:rsidP="0099300B">
            <w:pPr>
              <w:pStyle w:val="ListParagraph"/>
              <w:ind w:left="0"/>
              <w:rPr>
                <w:ins w:id="281" w:author="Dharma, Shankarenfo Pannagiani" w:date="2020-02-22T13:21:00Z"/>
                <w:rFonts w:ascii="Times New Roman" w:hAnsi="Times New Roman" w:cs="Times New Roman"/>
                <w:sz w:val="24"/>
                <w:szCs w:val="24"/>
              </w:rPr>
            </w:pPr>
            <w:ins w:id="282" w:author="Dharma, Shankarenfo Pannagiani" w:date="2020-02-22T13:21:00Z">
              <w:r>
                <w:rPr>
                  <w:rFonts w:ascii="Times New Roman" w:hAnsi="Times New Roman" w:cs="Times New Roman"/>
                  <w:sz w:val="24"/>
                  <w:szCs w:val="24"/>
                </w:rPr>
                <w:t>Jan 13</w:t>
              </w:r>
            </w:ins>
          </w:p>
        </w:tc>
        <w:tc>
          <w:tcPr>
            <w:tcW w:w="2140" w:type="dxa"/>
          </w:tcPr>
          <w:p w14:paraId="7D0C1787" w14:textId="77777777" w:rsidR="00353D24" w:rsidRPr="00080DBA" w:rsidRDefault="00353D24" w:rsidP="0099300B">
            <w:pPr>
              <w:pStyle w:val="ListParagraph"/>
              <w:ind w:left="0"/>
              <w:rPr>
                <w:ins w:id="283" w:author="Dharma, Shankarenfo Pannagiani" w:date="2020-02-22T13:21:00Z"/>
                <w:rFonts w:ascii="Times New Roman" w:hAnsi="Times New Roman" w:cs="Times New Roman"/>
                <w:sz w:val="24"/>
                <w:szCs w:val="24"/>
              </w:rPr>
            </w:pPr>
            <w:ins w:id="284" w:author="Dharma, Shankarenfo Pannagiani" w:date="2020-02-22T13:21:00Z">
              <w:r w:rsidRPr="00080DBA">
                <w:rPr>
                  <w:rFonts w:ascii="Times New Roman" w:hAnsi="Times New Roman" w:cs="Times New Roman"/>
                  <w:sz w:val="24"/>
                  <w:szCs w:val="24"/>
                </w:rPr>
                <w:t xml:space="preserve">Meeting for proposal </w:t>
              </w:r>
            </w:ins>
          </w:p>
        </w:tc>
        <w:tc>
          <w:tcPr>
            <w:tcW w:w="2225" w:type="dxa"/>
          </w:tcPr>
          <w:p w14:paraId="53EF88C2" w14:textId="77777777" w:rsidR="00353D24" w:rsidRDefault="00353D24" w:rsidP="0099300B">
            <w:pPr>
              <w:pStyle w:val="ListParagraph"/>
              <w:ind w:left="0"/>
              <w:rPr>
                <w:ins w:id="285" w:author="Dharma, Shankarenfo Pannagiani" w:date="2020-02-22T13:21:00Z"/>
                <w:rFonts w:ascii="Times New Roman" w:hAnsi="Times New Roman" w:cs="Times New Roman"/>
                <w:sz w:val="24"/>
                <w:szCs w:val="24"/>
              </w:rPr>
            </w:pPr>
            <w:proofErr w:type="spellStart"/>
            <w:ins w:id="286" w:author="Dharma, Shankarenfo Pannagiani" w:date="2020-02-22T13:21:00Z">
              <w:r>
                <w:rPr>
                  <w:rFonts w:ascii="Times New Roman" w:hAnsi="Times New Roman" w:cs="Times New Roman"/>
                  <w:sz w:val="24"/>
                  <w:szCs w:val="24"/>
                </w:rPr>
                <w:t>Bao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Vuong</w:t>
              </w:r>
              <w:proofErr w:type="spellEnd"/>
              <w:r>
                <w:rPr>
                  <w:rFonts w:ascii="Times New Roman" w:hAnsi="Times New Roman" w:cs="Times New Roman"/>
                  <w:sz w:val="24"/>
                  <w:szCs w:val="24"/>
                </w:rPr>
                <w:t xml:space="preserve"> Chi,</w:t>
              </w:r>
            </w:ins>
          </w:p>
          <w:p w14:paraId="275E57EA" w14:textId="77777777" w:rsidR="00353D24" w:rsidRDefault="00353D24" w:rsidP="0099300B">
            <w:pPr>
              <w:pStyle w:val="ListParagraph"/>
              <w:ind w:left="0"/>
              <w:rPr>
                <w:ins w:id="287" w:author="Dharma, Shankarenfo Pannagiani" w:date="2020-02-22T13:21:00Z"/>
                <w:rFonts w:ascii="Times New Roman" w:hAnsi="Times New Roman" w:cs="Times New Roman"/>
                <w:sz w:val="24"/>
                <w:szCs w:val="24"/>
              </w:rPr>
            </w:pPr>
            <w:proofErr w:type="spellStart"/>
            <w:ins w:id="288" w:author="Dharma, Shankarenfo Pannagiani" w:date="2020-02-22T13:21:00Z">
              <w:r>
                <w:rPr>
                  <w:rFonts w:ascii="Times New Roman" w:hAnsi="Times New Roman" w:cs="Times New Roman"/>
                  <w:sz w:val="24"/>
                  <w:szCs w:val="24"/>
                </w:rPr>
                <w:t>Navneet</w:t>
              </w:r>
              <w:proofErr w:type="spellEnd"/>
              <w:r>
                <w:rPr>
                  <w:rFonts w:ascii="Times New Roman" w:hAnsi="Times New Roman" w:cs="Times New Roman"/>
                  <w:sz w:val="24"/>
                  <w:szCs w:val="24"/>
                </w:rPr>
                <w:t xml:space="preserve"> Kaur,</w:t>
              </w:r>
            </w:ins>
          </w:p>
          <w:p w14:paraId="695F72E3" w14:textId="77777777" w:rsidR="00353D24" w:rsidRDefault="00353D24" w:rsidP="0099300B">
            <w:pPr>
              <w:pStyle w:val="ListParagraph"/>
              <w:ind w:left="0"/>
              <w:rPr>
                <w:ins w:id="289" w:author="Dharma, Shankarenfo Pannagiani" w:date="2020-02-22T13:21:00Z"/>
                <w:rFonts w:ascii="Times New Roman" w:hAnsi="Times New Roman" w:cs="Times New Roman"/>
                <w:sz w:val="24"/>
                <w:szCs w:val="24"/>
              </w:rPr>
            </w:pPr>
            <w:ins w:id="290" w:author="Dharma, Shankarenfo Pannagiani" w:date="2020-02-22T13:21:00Z">
              <w:r>
                <w:rPr>
                  <w:rFonts w:ascii="Times New Roman" w:hAnsi="Times New Roman" w:cs="Times New Roman"/>
                  <w:sz w:val="24"/>
                  <w:szCs w:val="24"/>
                </w:rPr>
                <w:t>Shankarenfo Pannagiani Dharma,</w:t>
              </w:r>
            </w:ins>
          </w:p>
          <w:p w14:paraId="0DC7683A" w14:textId="77777777" w:rsidR="00353D24" w:rsidRPr="00080DBA" w:rsidRDefault="00353D24" w:rsidP="0099300B">
            <w:pPr>
              <w:pStyle w:val="ListParagraph"/>
              <w:ind w:left="0"/>
              <w:rPr>
                <w:ins w:id="291" w:author="Dharma, Shankarenfo Pannagiani" w:date="2020-02-22T13:21:00Z"/>
                <w:rFonts w:ascii="Times New Roman" w:hAnsi="Times New Roman" w:cs="Times New Roman"/>
                <w:sz w:val="24"/>
                <w:szCs w:val="24"/>
              </w:rPr>
            </w:pPr>
            <w:ins w:id="292" w:author="Dharma, Shankarenfo Pannagiani" w:date="2020-02-22T13:21:00Z">
              <w:r>
                <w:rPr>
                  <w:rFonts w:ascii="Times New Roman" w:hAnsi="Times New Roman" w:cs="Times New Roman"/>
                  <w:sz w:val="24"/>
                  <w:szCs w:val="24"/>
                </w:rPr>
                <w:t>Varun Saini</w:t>
              </w:r>
              <w:r w:rsidRPr="00080DBA">
                <w:rPr>
                  <w:rFonts w:ascii="Times New Roman" w:hAnsi="Times New Roman" w:cs="Times New Roman"/>
                  <w:sz w:val="24"/>
                  <w:szCs w:val="24"/>
                </w:rPr>
                <w:t>.</w:t>
              </w:r>
            </w:ins>
          </w:p>
        </w:tc>
        <w:tc>
          <w:tcPr>
            <w:tcW w:w="2177" w:type="dxa"/>
          </w:tcPr>
          <w:p w14:paraId="35F632EA" w14:textId="77777777" w:rsidR="00353D24" w:rsidRPr="00080DBA" w:rsidRDefault="00353D24" w:rsidP="0099300B">
            <w:pPr>
              <w:pStyle w:val="ListParagraph"/>
              <w:ind w:left="0"/>
              <w:rPr>
                <w:ins w:id="293" w:author="Dharma, Shankarenfo Pannagiani" w:date="2020-02-22T13:21:00Z"/>
                <w:rFonts w:ascii="Times New Roman" w:hAnsi="Times New Roman" w:cs="Times New Roman"/>
                <w:sz w:val="24"/>
                <w:szCs w:val="24"/>
              </w:rPr>
            </w:pPr>
            <w:ins w:id="294" w:author="Dharma, Shankarenfo Pannagiani" w:date="2020-02-22T13:21:00Z">
              <w:r w:rsidRPr="00080DBA">
                <w:rPr>
                  <w:rFonts w:ascii="Times New Roman" w:hAnsi="Times New Roman" w:cs="Times New Roman"/>
                  <w:sz w:val="24"/>
                  <w:szCs w:val="24"/>
                </w:rPr>
                <w:t>Discussion about project planning phase</w:t>
              </w:r>
              <w:r>
                <w:rPr>
                  <w:rFonts w:ascii="Times New Roman" w:hAnsi="Times New Roman" w:cs="Times New Roman"/>
                  <w:sz w:val="24"/>
                  <w:szCs w:val="24"/>
                </w:rPr>
                <w:t>. (40 mins)</w:t>
              </w:r>
            </w:ins>
          </w:p>
        </w:tc>
      </w:tr>
      <w:tr w:rsidR="00353D24" w:rsidRPr="00080DBA" w14:paraId="1AFCF508" w14:textId="77777777" w:rsidTr="0099300B">
        <w:trPr>
          <w:ins w:id="295" w:author="Dharma, Shankarenfo Pannagiani" w:date="2020-02-22T13:21:00Z"/>
        </w:trPr>
        <w:tc>
          <w:tcPr>
            <w:tcW w:w="2088" w:type="dxa"/>
          </w:tcPr>
          <w:p w14:paraId="08D60B81" w14:textId="77777777" w:rsidR="00353D24" w:rsidRPr="00080DBA" w:rsidRDefault="00353D24" w:rsidP="0099300B">
            <w:pPr>
              <w:pStyle w:val="ListParagraph"/>
              <w:ind w:left="0"/>
              <w:rPr>
                <w:ins w:id="296" w:author="Dharma, Shankarenfo Pannagiani" w:date="2020-02-22T13:21:00Z"/>
                <w:rFonts w:ascii="Times New Roman" w:hAnsi="Times New Roman" w:cs="Times New Roman"/>
                <w:sz w:val="24"/>
                <w:szCs w:val="24"/>
              </w:rPr>
            </w:pPr>
            <w:ins w:id="297" w:author="Dharma, Shankarenfo Pannagiani" w:date="2020-02-22T13:21:00Z">
              <w:r>
                <w:rPr>
                  <w:rFonts w:ascii="Times New Roman" w:hAnsi="Times New Roman" w:cs="Times New Roman"/>
                  <w:sz w:val="24"/>
                  <w:szCs w:val="24"/>
                </w:rPr>
                <w:t>Jan 20</w:t>
              </w:r>
            </w:ins>
          </w:p>
        </w:tc>
        <w:tc>
          <w:tcPr>
            <w:tcW w:w="2140" w:type="dxa"/>
          </w:tcPr>
          <w:p w14:paraId="16841B93" w14:textId="77777777" w:rsidR="00353D24" w:rsidRPr="00080DBA" w:rsidRDefault="00353D24" w:rsidP="0099300B">
            <w:pPr>
              <w:pStyle w:val="ListParagraph"/>
              <w:ind w:left="0"/>
              <w:rPr>
                <w:ins w:id="298" w:author="Dharma, Shankarenfo Pannagiani" w:date="2020-02-22T13:21:00Z"/>
                <w:rFonts w:ascii="Times New Roman" w:hAnsi="Times New Roman" w:cs="Times New Roman"/>
                <w:sz w:val="24"/>
                <w:szCs w:val="24"/>
              </w:rPr>
            </w:pPr>
            <w:ins w:id="299" w:author="Dharma, Shankarenfo Pannagiani" w:date="2020-02-22T13:21:00Z">
              <w:r w:rsidRPr="00080DBA">
                <w:rPr>
                  <w:rFonts w:ascii="Times New Roman" w:hAnsi="Times New Roman" w:cs="Times New Roman"/>
                  <w:sz w:val="24"/>
                  <w:szCs w:val="24"/>
                </w:rPr>
                <w:t xml:space="preserve">Writing proposal </w:t>
              </w:r>
            </w:ins>
          </w:p>
        </w:tc>
        <w:tc>
          <w:tcPr>
            <w:tcW w:w="2225" w:type="dxa"/>
          </w:tcPr>
          <w:p w14:paraId="6522835B" w14:textId="77777777" w:rsidR="00353D24" w:rsidRDefault="00353D24" w:rsidP="0099300B">
            <w:pPr>
              <w:pStyle w:val="ListParagraph"/>
              <w:ind w:left="0"/>
              <w:rPr>
                <w:ins w:id="300" w:author="Dharma, Shankarenfo Pannagiani" w:date="2020-02-22T13:21:00Z"/>
                <w:rFonts w:ascii="Times New Roman" w:hAnsi="Times New Roman" w:cs="Times New Roman"/>
                <w:sz w:val="24"/>
                <w:szCs w:val="24"/>
              </w:rPr>
            </w:pPr>
            <w:proofErr w:type="spellStart"/>
            <w:ins w:id="301" w:author="Dharma, Shankarenfo Pannagiani" w:date="2020-02-22T13:21:00Z">
              <w:r>
                <w:rPr>
                  <w:rFonts w:ascii="Times New Roman" w:hAnsi="Times New Roman" w:cs="Times New Roman"/>
                  <w:sz w:val="24"/>
                  <w:szCs w:val="24"/>
                </w:rPr>
                <w:t>Bao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Vuong</w:t>
              </w:r>
              <w:proofErr w:type="spellEnd"/>
              <w:r>
                <w:rPr>
                  <w:rFonts w:ascii="Times New Roman" w:hAnsi="Times New Roman" w:cs="Times New Roman"/>
                  <w:sz w:val="24"/>
                  <w:szCs w:val="24"/>
                </w:rPr>
                <w:t xml:space="preserve"> Chi,</w:t>
              </w:r>
            </w:ins>
          </w:p>
          <w:p w14:paraId="781639A9" w14:textId="77777777" w:rsidR="00353D24" w:rsidRDefault="00353D24" w:rsidP="0099300B">
            <w:pPr>
              <w:pStyle w:val="ListParagraph"/>
              <w:ind w:left="0"/>
              <w:rPr>
                <w:ins w:id="302" w:author="Dharma, Shankarenfo Pannagiani" w:date="2020-02-22T13:21:00Z"/>
                <w:rFonts w:ascii="Times New Roman" w:hAnsi="Times New Roman" w:cs="Times New Roman"/>
                <w:sz w:val="24"/>
                <w:szCs w:val="24"/>
              </w:rPr>
            </w:pPr>
            <w:proofErr w:type="spellStart"/>
            <w:ins w:id="303" w:author="Dharma, Shankarenfo Pannagiani" w:date="2020-02-22T13:21:00Z">
              <w:r>
                <w:rPr>
                  <w:rFonts w:ascii="Times New Roman" w:hAnsi="Times New Roman" w:cs="Times New Roman"/>
                  <w:sz w:val="24"/>
                  <w:szCs w:val="24"/>
                </w:rPr>
                <w:t>Navneet</w:t>
              </w:r>
              <w:proofErr w:type="spellEnd"/>
              <w:r>
                <w:rPr>
                  <w:rFonts w:ascii="Times New Roman" w:hAnsi="Times New Roman" w:cs="Times New Roman"/>
                  <w:sz w:val="24"/>
                  <w:szCs w:val="24"/>
                </w:rPr>
                <w:t xml:space="preserve"> Kaur,</w:t>
              </w:r>
            </w:ins>
          </w:p>
          <w:p w14:paraId="07AEEF0D" w14:textId="77777777" w:rsidR="00353D24" w:rsidRPr="00080DBA" w:rsidRDefault="00353D24" w:rsidP="0099300B">
            <w:pPr>
              <w:pStyle w:val="ListParagraph"/>
              <w:ind w:left="0"/>
              <w:rPr>
                <w:ins w:id="304" w:author="Dharma, Shankarenfo Pannagiani" w:date="2020-02-22T13:21:00Z"/>
                <w:rFonts w:ascii="Times New Roman" w:hAnsi="Times New Roman" w:cs="Times New Roman"/>
                <w:sz w:val="24"/>
                <w:szCs w:val="24"/>
              </w:rPr>
            </w:pPr>
          </w:p>
        </w:tc>
        <w:tc>
          <w:tcPr>
            <w:tcW w:w="2177" w:type="dxa"/>
          </w:tcPr>
          <w:p w14:paraId="5D157381" w14:textId="77777777" w:rsidR="00353D24" w:rsidRPr="00080DBA" w:rsidRDefault="00353D24" w:rsidP="0099300B">
            <w:pPr>
              <w:pStyle w:val="ListParagraph"/>
              <w:ind w:left="0"/>
              <w:rPr>
                <w:ins w:id="305" w:author="Dharma, Shankarenfo Pannagiani" w:date="2020-02-22T13:21:00Z"/>
                <w:rFonts w:ascii="Times New Roman" w:hAnsi="Times New Roman" w:cs="Times New Roman"/>
                <w:sz w:val="24"/>
                <w:szCs w:val="24"/>
              </w:rPr>
            </w:pPr>
            <w:ins w:id="306" w:author="Dharma, Shankarenfo Pannagiani" w:date="2020-02-22T13:21:00Z">
              <w:r w:rsidRPr="00080DBA">
                <w:rPr>
                  <w:rFonts w:ascii="Times New Roman" w:hAnsi="Times New Roman" w:cs="Times New Roman"/>
                  <w:sz w:val="24"/>
                  <w:szCs w:val="24"/>
                </w:rPr>
                <w:t>Writing proposal</w:t>
              </w:r>
              <w:r>
                <w:rPr>
                  <w:rFonts w:ascii="Times New Roman" w:hAnsi="Times New Roman" w:cs="Times New Roman"/>
                  <w:sz w:val="24"/>
                  <w:szCs w:val="24"/>
                </w:rPr>
                <w:t xml:space="preserve"> (40 mins)</w:t>
              </w:r>
              <w:r w:rsidRPr="00080DBA">
                <w:rPr>
                  <w:rFonts w:ascii="Times New Roman" w:hAnsi="Times New Roman" w:cs="Times New Roman"/>
                  <w:sz w:val="24"/>
                  <w:szCs w:val="24"/>
                </w:rPr>
                <w:t xml:space="preserve"> </w:t>
              </w:r>
            </w:ins>
          </w:p>
        </w:tc>
      </w:tr>
      <w:tr w:rsidR="00353D24" w:rsidRPr="00080DBA" w14:paraId="18F28570" w14:textId="77777777" w:rsidTr="0099300B">
        <w:trPr>
          <w:ins w:id="307" w:author="Dharma, Shankarenfo Pannagiani" w:date="2020-02-22T13:21:00Z"/>
        </w:trPr>
        <w:tc>
          <w:tcPr>
            <w:tcW w:w="2088" w:type="dxa"/>
          </w:tcPr>
          <w:p w14:paraId="7550ED39" w14:textId="77777777" w:rsidR="00353D24" w:rsidRPr="00080DBA" w:rsidRDefault="00353D24" w:rsidP="0099300B">
            <w:pPr>
              <w:pStyle w:val="ListParagraph"/>
              <w:ind w:left="0"/>
              <w:rPr>
                <w:ins w:id="308" w:author="Dharma, Shankarenfo Pannagiani" w:date="2020-02-22T13:21:00Z"/>
                <w:rFonts w:ascii="Times New Roman" w:hAnsi="Times New Roman" w:cs="Times New Roman"/>
                <w:sz w:val="24"/>
                <w:szCs w:val="24"/>
              </w:rPr>
            </w:pPr>
            <w:ins w:id="309" w:author="Dharma, Shankarenfo Pannagiani" w:date="2020-02-22T13:21:00Z">
              <w:r>
                <w:rPr>
                  <w:rFonts w:ascii="Times New Roman" w:hAnsi="Times New Roman" w:cs="Times New Roman"/>
                  <w:sz w:val="24"/>
                  <w:szCs w:val="24"/>
                </w:rPr>
                <w:t>Jan 23</w:t>
              </w:r>
            </w:ins>
          </w:p>
        </w:tc>
        <w:tc>
          <w:tcPr>
            <w:tcW w:w="2140" w:type="dxa"/>
          </w:tcPr>
          <w:p w14:paraId="3CA9A230" w14:textId="77777777" w:rsidR="00353D24" w:rsidRPr="00080DBA" w:rsidRDefault="00353D24" w:rsidP="0099300B">
            <w:pPr>
              <w:pStyle w:val="ListParagraph"/>
              <w:ind w:left="0"/>
              <w:rPr>
                <w:ins w:id="310" w:author="Dharma, Shankarenfo Pannagiani" w:date="2020-02-22T13:21:00Z"/>
                <w:rFonts w:ascii="Times New Roman" w:hAnsi="Times New Roman" w:cs="Times New Roman"/>
                <w:sz w:val="24"/>
                <w:szCs w:val="24"/>
              </w:rPr>
            </w:pPr>
            <w:ins w:id="311" w:author="Dharma, Shankarenfo Pannagiani" w:date="2020-02-22T13:21:00Z">
              <w:r w:rsidRPr="00080DBA">
                <w:rPr>
                  <w:rFonts w:ascii="Times New Roman" w:hAnsi="Times New Roman" w:cs="Times New Roman"/>
                  <w:sz w:val="24"/>
                  <w:szCs w:val="24"/>
                </w:rPr>
                <w:t xml:space="preserve">Polishing Proposal </w:t>
              </w:r>
            </w:ins>
          </w:p>
        </w:tc>
        <w:tc>
          <w:tcPr>
            <w:tcW w:w="2225" w:type="dxa"/>
          </w:tcPr>
          <w:p w14:paraId="52BFD64A" w14:textId="77777777" w:rsidR="00353D24" w:rsidRDefault="00353D24" w:rsidP="0099300B">
            <w:pPr>
              <w:pStyle w:val="ListParagraph"/>
              <w:ind w:left="0"/>
              <w:rPr>
                <w:ins w:id="312" w:author="Dharma, Shankarenfo Pannagiani" w:date="2020-02-22T13:21:00Z"/>
                <w:rFonts w:ascii="Times New Roman" w:hAnsi="Times New Roman" w:cs="Times New Roman"/>
                <w:sz w:val="24"/>
                <w:szCs w:val="24"/>
              </w:rPr>
            </w:pPr>
            <w:ins w:id="313" w:author="Dharma, Shankarenfo Pannagiani" w:date="2020-02-22T13:21:00Z">
              <w:r>
                <w:rPr>
                  <w:rFonts w:ascii="Times New Roman" w:hAnsi="Times New Roman" w:cs="Times New Roman"/>
                  <w:sz w:val="24"/>
                  <w:szCs w:val="24"/>
                </w:rPr>
                <w:t>Shankarenfo Pannagiani Dharma,</w:t>
              </w:r>
            </w:ins>
          </w:p>
          <w:p w14:paraId="248CC055" w14:textId="77777777" w:rsidR="00353D24" w:rsidRPr="00080DBA" w:rsidRDefault="00353D24" w:rsidP="0099300B">
            <w:pPr>
              <w:pStyle w:val="ListParagraph"/>
              <w:ind w:left="0"/>
              <w:rPr>
                <w:ins w:id="314" w:author="Dharma, Shankarenfo Pannagiani" w:date="2020-02-22T13:21:00Z"/>
                <w:rFonts w:ascii="Times New Roman" w:hAnsi="Times New Roman" w:cs="Times New Roman"/>
                <w:sz w:val="24"/>
                <w:szCs w:val="24"/>
              </w:rPr>
            </w:pPr>
            <w:ins w:id="315" w:author="Dharma, Shankarenfo Pannagiani" w:date="2020-02-22T13:21:00Z">
              <w:r>
                <w:rPr>
                  <w:rFonts w:ascii="Times New Roman" w:hAnsi="Times New Roman" w:cs="Times New Roman"/>
                  <w:sz w:val="24"/>
                  <w:szCs w:val="24"/>
                </w:rPr>
                <w:t>Varun Saini</w:t>
              </w:r>
              <w:r w:rsidRPr="00080DBA">
                <w:rPr>
                  <w:rFonts w:ascii="Times New Roman" w:hAnsi="Times New Roman" w:cs="Times New Roman"/>
                  <w:sz w:val="24"/>
                  <w:szCs w:val="24"/>
                </w:rPr>
                <w:t>.</w:t>
              </w:r>
            </w:ins>
          </w:p>
        </w:tc>
        <w:tc>
          <w:tcPr>
            <w:tcW w:w="2177" w:type="dxa"/>
          </w:tcPr>
          <w:p w14:paraId="46BB427D" w14:textId="77777777" w:rsidR="00353D24" w:rsidRPr="00080DBA" w:rsidRDefault="00353D24" w:rsidP="0099300B">
            <w:pPr>
              <w:pStyle w:val="ListParagraph"/>
              <w:ind w:left="0"/>
              <w:rPr>
                <w:ins w:id="316" w:author="Dharma, Shankarenfo Pannagiani" w:date="2020-02-22T13:21:00Z"/>
                <w:rFonts w:ascii="Times New Roman" w:hAnsi="Times New Roman" w:cs="Times New Roman"/>
                <w:sz w:val="24"/>
                <w:szCs w:val="24"/>
              </w:rPr>
            </w:pPr>
            <w:ins w:id="317" w:author="Dharma, Shankarenfo Pannagiani" w:date="2020-02-22T13:21:00Z">
              <w:r w:rsidRPr="00080DBA">
                <w:rPr>
                  <w:rFonts w:ascii="Times New Roman" w:hAnsi="Times New Roman" w:cs="Times New Roman"/>
                  <w:sz w:val="24"/>
                  <w:szCs w:val="24"/>
                </w:rPr>
                <w:t>Checking mistakes and make correction</w:t>
              </w:r>
              <w:r>
                <w:rPr>
                  <w:rFonts w:ascii="Times New Roman" w:hAnsi="Times New Roman" w:cs="Times New Roman"/>
                  <w:sz w:val="24"/>
                  <w:szCs w:val="24"/>
                </w:rPr>
                <w:t>s</w:t>
              </w:r>
              <w:r w:rsidRPr="00080DBA">
                <w:rPr>
                  <w:rFonts w:ascii="Times New Roman" w:hAnsi="Times New Roman" w:cs="Times New Roman"/>
                  <w:sz w:val="24"/>
                  <w:szCs w:val="24"/>
                </w:rPr>
                <w:t>.</w:t>
              </w:r>
              <w:r>
                <w:rPr>
                  <w:rFonts w:ascii="Times New Roman" w:hAnsi="Times New Roman" w:cs="Times New Roman"/>
                  <w:sz w:val="24"/>
                  <w:szCs w:val="24"/>
                </w:rPr>
                <w:t xml:space="preserve"> (40 mins)</w:t>
              </w:r>
            </w:ins>
          </w:p>
        </w:tc>
      </w:tr>
      <w:tr w:rsidR="00353D24" w:rsidRPr="00080DBA" w14:paraId="5D2B4428" w14:textId="77777777" w:rsidTr="0099300B">
        <w:trPr>
          <w:ins w:id="318" w:author="Dharma, Shankarenfo Pannagiani" w:date="2020-02-22T13:21:00Z"/>
        </w:trPr>
        <w:tc>
          <w:tcPr>
            <w:tcW w:w="2088" w:type="dxa"/>
          </w:tcPr>
          <w:p w14:paraId="2AF5CCDD" w14:textId="77777777" w:rsidR="00353D24" w:rsidRDefault="00353D24" w:rsidP="0099300B">
            <w:pPr>
              <w:pStyle w:val="ListParagraph"/>
              <w:ind w:left="0"/>
              <w:rPr>
                <w:ins w:id="319" w:author="Dharma, Shankarenfo Pannagiani" w:date="2020-02-22T13:21:00Z"/>
                <w:rFonts w:ascii="Times New Roman" w:hAnsi="Times New Roman" w:cs="Times New Roman"/>
                <w:sz w:val="24"/>
                <w:szCs w:val="24"/>
              </w:rPr>
            </w:pPr>
            <w:ins w:id="320" w:author="Dharma, Shankarenfo Pannagiani" w:date="2020-02-22T13:21:00Z">
              <w:r>
                <w:rPr>
                  <w:rFonts w:ascii="Times New Roman" w:hAnsi="Times New Roman" w:cs="Times New Roman"/>
                  <w:sz w:val="24"/>
                  <w:szCs w:val="24"/>
                </w:rPr>
                <w:t>Feb 20</w:t>
              </w:r>
            </w:ins>
          </w:p>
        </w:tc>
        <w:tc>
          <w:tcPr>
            <w:tcW w:w="2140" w:type="dxa"/>
          </w:tcPr>
          <w:p w14:paraId="32C11673" w14:textId="77777777" w:rsidR="00353D24" w:rsidRPr="00080DBA" w:rsidRDefault="00353D24" w:rsidP="0099300B">
            <w:pPr>
              <w:pStyle w:val="ListParagraph"/>
              <w:ind w:left="0"/>
              <w:rPr>
                <w:ins w:id="321" w:author="Dharma, Shankarenfo Pannagiani" w:date="2020-02-22T13:21:00Z"/>
                <w:rFonts w:ascii="Times New Roman" w:hAnsi="Times New Roman" w:cs="Times New Roman"/>
                <w:sz w:val="24"/>
                <w:szCs w:val="24"/>
              </w:rPr>
            </w:pPr>
            <w:ins w:id="322" w:author="Dharma, Shankarenfo Pannagiani" w:date="2020-02-22T13:21:00Z">
              <w:r>
                <w:rPr>
                  <w:rFonts w:ascii="Times New Roman" w:hAnsi="Times New Roman" w:cs="Times New Roman"/>
                  <w:sz w:val="24"/>
                  <w:szCs w:val="24"/>
                </w:rPr>
                <w:t>Interim Discussion</w:t>
              </w:r>
            </w:ins>
          </w:p>
        </w:tc>
        <w:tc>
          <w:tcPr>
            <w:tcW w:w="2225" w:type="dxa"/>
          </w:tcPr>
          <w:p w14:paraId="3486FD4A" w14:textId="77777777" w:rsidR="00353D24" w:rsidRDefault="00353D24" w:rsidP="0099300B">
            <w:pPr>
              <w:pStyle w:val="ListParagraph"/>
              <w:ind w:left="0"/>
              <w:rPr>
                <w:ins w:id="323" w:author="Dharma, Shankarenfo Pannagiani" w:date="2020-02-22T13:21:00Z"/>
                <w:rFonts w:ascii="Times New Roman" w:hAnsi="Times New Roman" w:cs="Times New Roman"/>
                <w:sz w:val="24"/>
                <w:szCs w:val="24"/>
              </w:rPr>
            </w:pPr>
            <w:proofErr w:type="spellStart"/>
            <w:ins w:id="324" w:author="Dharma, Shankarenfo Pannagiani" w:date="2020-02-22T13:21:00Z">
              <w:r>
                <w:rPr>
                  <w:rFonts w:ascii="Times New Roman" w:hAnsi="Times New Roman" w:cs="Times New Roman"/>
                  <w:sz w:val="24"/>
                  <w:szCs w:val="24"/>
                </w:rPr>
                <w:t>Bao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Vuong</w:t>
              </w:r>
              <w:proofErr w:type="spellEnd"/>
              <w:r>
                <w:rPr>
                  <w:rFonts w:ascii="Times New Roman" w:hAnsi="Times New Roman" w:cs="Times New Roman"/>
                  <w:sz w:val="24"/>
                  <w:szCs w:val="24"/>
                </w:rPr>
                <w:t xml:space="preserve"> Chi,</w:t>
              </w:r>
            </w:ins>
          </w:p>
          <w:p w14:paraId="39AFCC9C" w14:textId="77777777" w:rsidR="00353D24" w:rsidRDefault="00353D24" w:rsidP="0099300B">
            <w:pPr>
              <w:pStyle w:val="ListParagraph"/>
              <w:ind w:left="0"/>
              <w:rPr>
                <w:ins w:id="325" w:author="Dharma, Shankarenfo Pannagiani" w:date="2020-02-22T13:21:00Z"/>
                <w:rFonts w:ascii="Times New Roman" w:hAnsi="Times New Roman" w:cs="Times New Roman"/>
                <w:sz w:val="24"/>
                <w:szCs w:val="24"/>
              </w:rPr>
            </w:pPr>
            <w:proofErr w:type="spellStart"/>
            <w:ins w:id="326" w:author="Dharma, Shankarenfo Pannagiani" w:date="2020-02-22T13:21:00Z">
              <w:r>
                <w:rPr>
                  <w:rFonts w:ascii="Times New Roman" w:hAnsi="Times New Roman" w:cs="Times New Roman"/>
                  <w:sz w:val="24"/>
                  <w:szCs w:val="24"/>
                </w:rPr>
                <w:t>Navneet</w:t>
              </w:r>
              <w:proofErr w:type="spellEnd"/>
              <w:r>
                <w:rPr>
                  <w:rFonts w:ascii="Times New Roman" w:hAnsi="Times New Roman" w:cs="Times New Roman"/>
                  <w:sz w:val="24"/>
                  <w:szCs w:val="24"/>
                </w:rPr>
                <w:t xml:space="preserve"> Kaur,</w:t>
              </w:r>
            </w:ins>
          </w:p>
          <w:p w14:paraId="28495683" w14:textId="77777777" w:rsidR="00353D24" w:rsidRDefault="00353D24" w:rsidP="0099300B">
            <w:pPr>
              <w:pStyle w:val="ListParagraph"/>
              <w:ind w:left="0"/>
              <w:rPr>
                <w:ins w:id="327" w:author="Dharma, Shankarenfo Pannagiani" w:date="2020-02-22T13:21:00Z"/>
                <w:rFonts w:ascii="Times New Roman" w:hAnsi="Times New Roman" w:cs="Times New Roman"/>
                <w:sz w:val="24"/>
                <w:szCs w:val="24"/>
              </w:rPr>
            </w:pPr>
            <w:ins w:id="328" w:author="Dharma, Shankarenfo Pannagiani" w:date="2020-02-22T13:21:00Z">
              <w:r>
                <w:rPr>
                  <w:rFonts w:ascii="Times New Roman" w:hAnsi="Times New Roman" w:cs="Times New Roman"/>
                  <w:sz w:val="24"/>
                  <w:szCs w:val="24"/>
                </w:rPr>
                <w:t>Shankarenfo Pannagiani Dharma,</w:t>
              </w:r>
            </w:ins>
          </w:p>
          <w:p w14:paraId="2088B144" w14:textId="77777777" w:rsidR="00353D24" w:rsidRDefault="00353D24" w:rsidP="0099300B">
            <w:pPr>
              <w:pStyle w:val="ListParagraph"/>
              <w:ind w:left="0"/>
              <w:rPr>
                <w:ins w:id="329" w:author="Dharma, Shankarenfo Pannagiani" w:date="2020-02-22T13:21:00Z"/>
                <w:rFonts w:ascii="Times New Roman" w:hAnsi="Times New Roman" w:cs="Times New Roman"/>
                <w:sz w:val="24"/>
                <w:szCs w:val="24"/>
              </w:rPr>
            </w:pPr>
            <w:ins w:id="330" w:author="Dharma, Shankarenfo Pannagiani" w:date="2020-02-22T13:21:00Z">
              <w:r>
                <w:rPr>
                  <w:rFonts w:ascii="Times New Roman" w:hAnsi="Times New Roman" w:cs="Times New Roman"/>
                  <w:sz w:val="24"/>
                  <w:szCs w:val="24"/>
                </w:rPr>
                <w:t>Varun Saini</w:t>
              </w:r>
              <w:r w:rsidRPr="00080DBA">
                <w:rPr>
                  <w:rFonts w:ascii="Times New Roman" w:hAnsi="Times New Roman" w:cs="Times New Roman"/>
                  <w:sz w:val="24"/>
                  <w:szCs w:val="24"/>
                </w:rPr>
                <w:t>.</w:t>
              </w:r>
            </w:ins>
          </w:p>
        </w:tc>
        <w:tc>
          <w:tcPr>
            <w:tcW w:w="2177" w:type="dxa"/>
          </w:tcPr>
          <w:p w14:paraId="370530BB" w14:textId="77777777" w:rsidR="00353D24" w:rsidRPr="00080DBA" w:rsidRDefault="00353D24" w:rsidP="0099300B">
            <w:pPr>
              <w:pStyle w:val="ListParagraph"/>
              <w:ind w:left="0"/>
              <w:rPr>
                <w:ins w:id="331" w:author="Dharma, Shankarenfo Pannagiani" w:date="2020-02-22T13:21:00Z"/>
                <w:rFonts w:ascii="Times New Roman" w:hAnsi="Times New Roman" w:cs="Times New Roman"/>
                <w:sz w:val="24"/>
                <w:szCs w:val="24"/>
              </w:rPr>
            </w:pPr>
            <w:ins w:id="332" w:author="Dharma, Shankarenfo Pannagiani" w:date="2020-02-22T13:21:00Z">
              <w:r>
                <w:rPr>
                  <w:rFonts w:ascii="Times New Roman" w:hAnsi="Times New Roman" w:cs="Times New Roman"/>
                  <w:sz w:val="24"/>
                  <w:szCs w:val="24"/>
                </w:rPr>
                <w:t>Discussion of Interim report contents, UI design, Plan B.</w:t>
              </w:r>
            </w:ins>
          </w:p>
        </w:tc>
      </w:tr>
    </w:tbl>
    <w:p w14:paraId="0132E166" w14:textId="12EC59CD" w:rsidR="005C6F41" w:rsidDel="00353D24" w:rsidRDefault="005C6F41" w:rsidP="005B343E">
      <w:pPr>
        <w:pStyle w:val="ListParagraph"/>
        <w:ind w:left="0"/>
        <w:jc w:val="both"/>
        <w:rPr>
          <w:del w:id="333" w:author="Dharma, Shankarenfo Pannagiani" w:date="2020-02-22T13:26:00Z"/>
          <w:rFonts w:ascii="Times New Roman" w:hAnsi="Times New Roman" w:cs="Times New Roman"/>
          <w:sz w:val="24"/>
          <w:szCs w:val="24"/>
        </w:rPr>
      </w:pPr>
    </w:p>
    <w:p w14:paraId="51666A09" w14:textId="60FEB4BB" w:rsidR="005C6F41" w:rsidDel="00353D24" w:rsidRDefault="005B343E" w:rsidP="005B343E">
      <w:pPr>
        <w:pStyle w:val="ListParagraph"/>
        <w:ind w:left="0"/>
        <w:jc w:val="both"/>
        <w:rPr>
          <w:del w:id="334" w:author="Dharma, Shankarenfo Pannagiani" w:date="2020-02-22T13:26:00Z"/>
          <w:rFonts w:ascii="Times New Roman" w:hAnsi="Times New Roman" w:cs="Times New Roman"/>
          <w:sz w:val="24"/>
          <w:szCs w:val="24"/>
        </w:rPr>
      </w:pPr>
      <w:del w:id="335" w:author="Dharma, Shankarenfo Pannagiani" w:date="2020-02-22T13:26:00Z">
        <w:r w:rsidRPr="00D77271" w:rsidDel="00353D24">
          <w:rPr>
            <w:rFonts w:ascii="Times New Roman" w:hAnsi="Times New Roman" w:cs="Times New Roman"/>
            <w:sz w:val="24"/>
            <w:szCs w:val="24"/>
          </w:rPr>
          <w:delText xml:space="preserve"> </w:delText>
        </w:r>
      </w:del>
    </w:p>
    <w:p w14:paraId="7172101D" w14:textId="77777777" w:rsidR="005B343E" w:rsidRPr="00D9597C" w:rsidDel="00353D24" w:rsidRDefault="005B343E" w:rsidP="003F4E8F">
      <w:pPr>
        <w:pStyle w:val="ListParagraph"/>
        <w:rPr>
          <w:del w:id="336" w:author="Dharma, Shankarenfo Pannagiani" w:date="2020-02-22T13:26:00Z"/>
          <w:rFonts w:ascii="Times New Roman" w:hAnsi="Times New Roman" w:cs="Times New Roman"/>
          <w:sz w:val="24"/>
          <w:szCs w:val="24"/>
        </w:rPr>
      </w:pPr>
    </w:p>
    <w:p w14:paraId="7976ABB8" w14:textId="77777777" w:rsidR="00F9419E" w:rsidRPr="00365C81" w:rsidDel="00353D24" w:rsidRDefault="00F9419E" w:rsidP="003F4E8F">
      <w:pPr>
        <w:pStyle w:val="ListParagraph"/>
        <w:rPr>
          <w:del w:id="337" w:author="Dharma, Shankarenfo Pannagiani" w:date="2020-02-22T13:26:00Z"/>
          <w:rFonts w:ascii="Times New Roman" w:hAnsi="Times New Roman" w:cs="Times New Roman"/>
          <w:b/>
          <w:bCs/>
          <w:sz w:val="24"/>
          <w:szCs w:val="24"/>
          <w:u w:val="single"/>
        </w:rPr>
      </w:pPr>
    </w:p>
    <w:p w14:paraId="18315CB1" w14:textId="77777777" w:rsidR="003F4E8F" w:rsidRPr="003C2A74" w:rsidDel="00353D24" w:rsidRDefault="003F4E8F" w:rsidP="00DF3F97">
      <w:pPr>
        <w:pStyle w:val="ListParagraph"/>
        <w:rPr>
          <w:del w:id="338" w:author="Dharma, Shankarenfo Pannagiani" w:date="2020-02-22T13:26:00Z"/>
          <w:rFonts w:ascii="Times New Roman" w:hAnsi="Times New Roman" w:cs="Times New Roman"/>
          <w:sz w:val="24"/>
          <w:szCs w:val="24"/>
        </w:rPr>
      </w:pPr>
    </w:p>
    <w:p w14:paraId="29B30872" w14:textId="77777777" w:rsidR="003C2A74" w:rsidRPr="00D77271" w:rsidDel="00353D24" w:rsidRDefault="003C2A74" w:rsidP="003C2A74">
      <w:pPr>
        <w:pStyle w:val="ListParagraph"/>
        <w:pBdr>
          <w:top w:val="nil"/>
          <w:left w:val="nil"/>
          <w:bottom w:val="nil"/>
          <w:right w:val="nil"/>
          <w:between w:val="nil"/>
        </w:pBdr>
        <w:spacing w:after="0" w:line="276" w:lineRule="auto"/>
        <w:rPr>
          <w:del w:id="339" w:author="Dharma, Shankarenfo Pannagiani" w:date="2020-02-22T13:26:00Z"/>
          <w:rFonts w:ascii="Times New Roman" w:hAnsi="Times New Roman" w:cs="Times New Roman"/>
          <w:b/>
          <w:sz w:val="24"/>
          <w:szCs w:val="24"/>
        </w:rPr>
      </w:pPr>
    </w:p>
    <w:p w14:paraId="1C925EEC" w14:textId="77777777" w:rsidR="001A6D46" w:rsidRPr="001A6D46" w:rsidDel="00353D24" w:rsidRDefault="001A6D46" w:rsidP="003C2A74">
      <w:pPr>
        <w:pStyle w:val="ListParagraph"/>
        <w:pBdr>
          <w:top w:val="nil"/>
          <w:left w:val="nil"/>
          <w:bottom w:val="nil"/>
          <w:right w:val="nil"/>
          <w:between w:val="nil"/>
        </w:pBdr>
        <w:spacing w:after="0" w:line="276" w:lineRule="auto"/>
        <w:rPr>
          <w:del w:id="340" w:author="Dharma, Shankarenfo Pannagiani" w:date="2020-02-22T13:26:00Z"/>
          <w:rFonts w:ascii="Times New Roman" w:hAnsi="Times New Roman" w:cs="Times New Roman"/>
          <w:b/>
          <w:bCs/>
          <w:sz w:val="24"/>
          <w:szCs w:val="24"/>
          <w:u w:val="single"/>
        </w:rPr>
      </w:pPr>
    </w:p>
    <w:p w14:paraId="10B595DE" w14:textId="4F5972E8" w:rsidR="001A6D46" w:rsidRPr="001A6D46" w:rsidDel="00353D24" w:rsidRDefault="001A6D46" w:rsidP="001A6D46">
      <w:pPr>
        <w:rPr>
          <w:del w:id="341" w:author="Dharma, Shankarenfo Pannagiani" w:date="2020-02-22T13:26:00Z"/>
          <w:rFonts w:ascii="Times New Roman" w:hAnsi="Times New Roman" w:cs="Times New Roman"/>
          <w:b/>
          <w:bCs/>
          <w:sz w:val="28"/>
          <w:szCs w:val="28"/>
          <w:u w:val="single"/>
        </w:rPr>
      </w:pPr>
    </w:p>
    <w:p w14:paraId="65BD38A1" w14:textId="77777777" w:rsidR="00B36E7F" w:rsidRPr="00B36E7F" w:rsidDel="00353D24" w:rsidRDefault="00B36E7F" w:rsidP="0002469D">
      <w:pPr>
        <w:pStyle w:val="ListParagraph"/>
        <w:rPr>
          <w:del w:id="342" w:author="Dharma, Shankarenfo Pannagiani" w:date="2020-02-22T13:26:00Z"/>
          <w:rFonts w:ascii="Times New Roman" w:hAnsi="Times New Roman" w:cs="Times New Roman"/>
          <w:b/>
          <w:bCs/>
          <w:sz w:val="28"/>
          <w:szCs w:val="28"/>
          <w:u w:val="single"/>
        </w:rPr>
      </w:pPr>
    </w:p>
    <w:p w14:paraId="0066A8FB" w14:textId="71B1FA87" w:rsidR="0088412F" w:rsidDel="00353D24" w:rsidRDefault="0088412F" w:rsidP="0002469D">
      <w:pPr>
        <w:pStyle w:val="ListParagraph"/>
        <w:rPr>
          <w:del w:id="343" w:author="Dharma, Shankarenfo Pannagiani" w:date="2020-02-22T13:26:00Z"/>
          <w:rFonts w:ascii="Times New Roman" w:hAnsi="Times New Roman" w:cs="Times New Roman"/>
          <w:sz w:val="28"/>
          <w:szCs w:val="28"/>
        </w:rPr>
      </w:pPr>
    </w:p>
    <w:p w14:paraId="53E50574" w14:textId="77777777" w:rsidR="0088412F" w:rsidDel="00353D24" w:rsidRDefault="0088412F" w:rsidP="0002469D">
      <w:pPr>
        <w:pStyle w:val="ListParagraph"/>
        <w:rPr>
          <w:del w:id="344" w:author="Dharma, Shankarenfo Pannagiani" w:date="2020-02-22T13:26:00Z"/>
          <w:rFonts w:ascii="Times New Roman" w:hAnsi="Times New Roman" w:cs="Times New Roman"/>
          <w:sz w:val="28"/>
          <w:szCs w:val="28"/>
        </w:rPr>
      </w:pPr>
    </w:p>
    <w:p w14:paraId="35A77E18" w14:textId="77777777" w:rsidR="0088412F" w:rsidRPr="0002469D" w:rsidDel="00353D24" w:rsidRDefault="0088412F" w:rsidP="0002469D">
      <w:pPr>
        <w:pStyle w:val="ListParagraph"/>
        <w:rPr>
          <w:del w:id="345" w:author="Dharma, Shankarenfo Pannagiani" w:date="2020-02-22T13:26:00Z"/>
          <w:rFonts w:ascii="Times New Roman" w:hAnsi="Times New Roman" w:cs="Times New Roman"/>
          <w:b/>
          <w:bCs/>
          <w:sz w:val="28"/>
          <w:szCs w:val="28"/>
          <w:u w:val="single"/>
        </w:rPr>
      </w:pPr>
    </w:p>
    <w:p w14:paraId="6E1A13EE" w14:textId="090DD823" w:rsidR="0002469D" w:rsidDel="00353D24" w:rsidRDefault="0002469D" w:rsidP="0002469D">
      <w:pPr>
        <w:pStyle w:val="ListParagraph"/>
        <w:rPr>
          <w:del w:id="346" w:author="Dharma, Shankarenfo Pannagiani" w:date="2020-02-22T13:26:00Z"/>
          <w:rFonts w:ascii="Times New Roman" w:hAnsi="Times New Roman" w:cs="Times New Roman"/>
          <w:sz w:val="28"/>
          <w:szCs w:val="28"/>
        </w:rPr>
      </w:pPr>
    </w:p>
    <w:p w14:paraId="732959A1" w14:textId="77777777" w:rsidR="0002469D" w:rsidRPr="0002469D" w:rsidDel="00353D24" w:rsidRDefault="0002469D" w:rsidP="0002469D">
      <w:pPr>
        <w:pStyle w:val="ListParagraph"/>
        <w:rPr>
          <w:del w:id="347" w:author="Dharma, Shankarenfo Pannagiani" w:date="2020-02-22T13:26:00Z"/>
          <w:rFonts w:ascii="Times New Roman" w:hAnsi="Times New Roman" w:cs="Times New Roman"/>
          <w:sz w:val="28"/>
          <w:szCs w:val="28"/>
        </w:rPr>
      </w:pPr>
    </w:p>
    <w:p w14:paraId="19AC2587" w14:textId="77777777" w:rsidR="00761018" w:rsidRPr="00761018" w:rsidDel="00353D24" w:rsidRDefault="00761018">
      <w:pPr>
        <w:rPr>
          <w:del w:id="348" w:author="Dharma, Shankarenfo Pannagiani" w:date="2020-02-22T13:26:00Z"/>
          <w:rFonts w:ascii="Times New Roman" w:hAnsi="Times New Roman" w:cs="Times New Roman"/>
          <w:sz w:val="28"/>
          <w:szCs w:val="28"/>
        </w:rPr>
      </w:pPr>
    </w:p>
    <w:p w14:paraId="79FD0897" w14:textId="7B3F9438" w:rsidR="00761018" w:rsidDel="00353D24" w:rsidRDefault="00761018">
      <w:pPr>
        <w:rPr>
          <w:del w:id="349" w:author="Dharma, Shankarenfo Pannagiani" w:date="2020-02-22T13:26:00Z"/>
        </w:rPr>
      </w:pPr>
    </w:p>
    <w:p w14:paraId="512622DA" w14:textId="3F13DE6F" w:rsidR="00761018" w:rsidDel="00353D24" w:rsidRDefault="00761018">
      <w:pPr>
        <w:rPr>
          <w:del w:id="350" w:author="Dharma, Shankarenfo Pannagiani" w:date="2020-02-22T13:26:00Z"/>
        </w:rPr>
      </w:pPr>
    </w:p>
    <w:p w14:paraId="78492EF9" w14:textId="2A9C00D1" w:rsidR="00761018" w:rsidDel="00353D24" w:rsidRDefault="00761018">
      <w:pPr>
        <w:rPr>
          <w:del w:id="351" w:author="Dharma, Shankarenfo Pannagiani" w:date="2020-02-22T13:26:00Z"/>
        </w:rPr>
      </w:pPr>
    </w:p>
    <w:p w14:paraId="3DD81D3B" w14:textId="26E628F7" w:rsidR="00761018" w:rsidDel="00353D24" w:rsidRDefault="00761018">
      <w:pPr>
        <w:rPr>
          <w:del w:id="352" w:author="Dharma, Shankarenfo Pannagiani" w:date="2020-02-22T13:26:00Z"/>
        </w:rPr>
      </w:pPr>
    </w:p>
    <w:p w14:paraId="66BE5EF9" w14:textId="304E6F18" w:rsidR="00761018" w:rsidDel="00353D24" w:rsidRDefault="00761018">
      <w:pPr>
        <w:rPr>
          <w:del w:id="353" w:author="Dharma, Shankarenfo Pannagiani" w:date="2020-02-22T13:26:00Z"/>
        </w:rPr>
      </w:pPr>
    </w:p>
    <w:p w14:paraId="4C08B021" w14:textId="0459B59D" w:rsidR="00761018" w:rsidDel="00353D24" w:rsidRDefault="00761018">
      <w:pPr>
        <w:rPr>
          <w:del w:id="354" w:author="Dharma, Shankarenfo Pannagiani" w:date="2020-02-22T13:26:00Z"/>
        </w:rPr>
      </w:pPr>
    </w:p>
    <w:p w14:paraId="0098F06D" w14:textId="064C3568" w:rsidR="00761018" w:rsidDel="00353D24" w:rsidRDefault="00761018">
      <w:pPr>
        <w:rPr>
          <w:del w:id="355" w:author="Dharma, Shankarenfo Pannagiani" w:date="2020-02-22T13:26:00Z"/>
        </w:rPr>
      </w:pPr>
    </w:p>
    <w:p w14:paraId="34A985EA" w14:textId="77777777" w:rsidR="00761018" w:rsidRDefault="00761018" w:rsidP="00353D24">
      <w:pPr>
        <w:pStyle w:val="ListParagraph"/>
        <w:ind w:left="0"/>
        <w:jc w:val="both"/>
        <w:pPrChange w:id="356" w:author="Dharma, Shankarenfo Pannagiani" w:date="2020-02-22T13:26:00Z">
          <w:pPr/>
        </w:pPrChange>
      </w:pPr>
    </w:p>
    <w:sectPr w:rsidR="00761018" w:rsidSect="0076101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C0D3D" w14:textId="77777777" w:rsidR="00994FBB" w:rsidRDefault="00994FBB" w:rsidP="005B343E">
      <w:pPr>
        <w:spacing w:after="0" w:line="240" w:lineRule="auto"/>
      </w:pPr>
      <w:r>
        <w:separator/>
      </w:r>
    </w:p>
  </w:endnote>
  <w:endnote w:type="continuationSeparator" w:id="0">
    <w:p w14:paraId="244B9112" w14:textId="77777777" w:rsidR="00994FBB" w:rsidRDefault="00994FBB" w:rsidP="005B3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627165"/>
      <w:docPartObj>
        <w:docPartGallery w:val="Page Numbers (Bottom of Page)"/>
        <w:docPartUnique/>
      </w:docPartObj>
    </w:sdtPr>
    <w:sdtEndPr>
      <w:rPr>
        <w:color w:val="7F7F7F" w:themeColor="background1" w:themeShade="7F"/>
        <w:spacing w:val="60"/>
      </w:rPr>
    </w:sdtEndPr>
    <w:sdtContent>
      <w:p w14:paraId="69C97C2C" w14:textId="2B52F033" w:rsidR="005B343E" w:rsidRDefault="005B343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0092B" w:rsidRPr="0050092B">
          <w:rPr>
            <w:b/>
            <w:bCs/>
            <w:noProof/>
          </w:rPr>
          <w:t>8</w:t>
        </w:r>
        <w:r>
          <w:rPr>
            <w:b/>
            <w:bCs/>
            <w:noProof/>
          </w:rPr>
          <w:fldChar w:fldCharType="end"/>
        </w:r>
        <w:r>
          <w:rPr>
            <w:b/>
            <w:bCs/>
          </w:rPr>
          <w:t xml:space="preserve"> | </w:t>
        </w:r>
        <w:r>
          <w:rPr>
            <w:color w:val="7F7F7F" w:themeColor="background1" w:themeShade="7F"/>
            <w:spacing w:val="60"/>
          </w:rPr>
          <w:t>Page</w:t>
        </w:r>
      </w:p>
    </w:sdtContent>
  </w:sdt>
  <w:p w14:paraId="5637F8F8" w14:textId="77777777" w:rsidR="005B343E" w:rsidRDefault="005B34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F9CDD" w14:textId="77777777" w:rsidR="00994FBB" w:rsidRDefault="00994FBB" w:rsidP="005B343E">
      <w:pPr>
        <w:spacing w:after="0" w:line="240" w:lineRule="auto"/>
      </w:pPr>
      <w:r>
        <w:separator/>
      </w:r>
    </w:p>
  </w:footnote>
  <w:footnote w:type="continuationSeparator" w:id="0">
    <w:p w14:paraId="10F144D8" w14:textId="77777777" w:rsidR="00994FBB" w:rsidRDefault="00994FBB" w:rsidP="005B34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E5253"/>
    <w:multiLevelType w:val="hybridMultilevel"/>
    <w:tmpl w:val="9D0A2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1512B2"/>
    <w:multiLevelType w:val="hybridMultilevel"/>
    <w:tmpl w:val="C884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C60F5"/>
    <w:multiLevelType w:val="hybridMultilevel"/>
    <w:tmpl w:val="B048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D5138"/>
    <w:multiLevelType w:val="hybridMultilevel"/>
    <w:tmpl w:val="2AB83DC2"/>
    <w:lvl w:ilvl="0" w:tplc="8B827F6A">
      <w:start w:val="1"/>
      <w:numFmt w:val="decimal"/>
      <w:lvlText w:val="%1."/>
      <w:lvlJc w:val="left"/>
      <w:pPr>
        <w:ind w:left="360" w:hanging="360"/>
      </w:pPr>
      <w:rPr>
        <w:rFonts w:hint="default"/>
        <w:b/>
        <w:bCs/>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0FAB3831"/>
    <w:multiLevelType w:val="hybridMultilevel"/>
    <w:tmpl w:val="9372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91D7D"/>
    <w:multiLevelType w:val="hybridMultilevel"/>
    <w:tmpl w:val="D7AE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126AF"/>
    <w:multiLevelType w:val="hybridMultilevel"/>
    <w:tmpl w:val="8F4018BA"/>
    <w:lvl w:ilvl="0" w:tplc="10090001">
      <w:start w:val="1"/>
      <w:numFmt w:val="bullet"/>
      <w:lvlText w:val=""/>
      <w:lvlJc w:val="left"/>
      <w:pPr>
        <w:ind w:left="1080" w:hanging="360"/>
      </w:pPr>
      <w:rPr>
        <w:rFonts w:ascii="Symbol" w:hAnsi="Symbol"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142276F"/>
    <w:multiLevelType w:val="hybridMultilevel"/>
    <w:tmpl w:val="EE942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D615BD"/>
    <w:multiLevelType w:val="hybridMultilevel"/>
    <w:tmpl w:val="5F8AC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F2623"/>
    <w:multiLevelType w:val="hybridMultilevel"/>
    <w:tmpl w:val="A418B7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4A15A8"/>
    <w:multiLevelType w:val="hybridMultilevel"/>
    <w:tmpl w:val="0E624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F42AF"/>
    <w:multiLevelType w:val="hybridMultilevel"/>
    <w:tmpl w:val="0CB0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46D80"/>
    <w:multiLevelType w:val="hybridMultilevel"/>
    <w:tmpl w:val="3214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B63FD"/>
    <w:multiLevelType w:val="hybridMultilevel"/>
    <w:tmpl w:val="6806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5126F"/>
    <w:multiLevelType w:val="hybridMultilevel"/>
    <w:tmpl w:val="E4D2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5B2DA2"/>
    <w:multiLevelType w:val="hybridMultilevel"/>
    <w:tmpl w:val="B3DA5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7D45465"/>
    <w:multiLevelType w:val="hybridMultilevel"/>
    <w:tmpl w:val="0DEA07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4002C"/>
    <w:multiLevelType w:val="hybridMultilevel"/>
    <w:tmpl w:val="855202FE"/>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66F337F"/>
    <w:multiLevelType w:val="hybridMultilevel"/>
    <w:tmpl w:val="46465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BD63FB"/>
    <w:multiLevelType w:val="hybridMultilevel"/>
    <w:tmpl w:val="BFF6E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A55178"/>
    <w:multiLevelType w:val="hybridMultilevel"/>
    <w:tmpl w:val="A3628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7A26A6"/>
    <w:multiLevelType w:val="hybridMultilevel"/>
    <w:tmpl w:val="B92E8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310D3B"/>
    <w:multiLevelType w:val="hybridMultilevel"/>
    <w:tmpl w:val="7C92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174A5"/>
    <w:multiLevelType w:val="hybridMultilevel"/>
    <w:tmpl w:val="C49E6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6277B27"/>
    <w:multiLevelType w:val="hybridMultilevel"/>
    <w:tmpl w:val="959C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8B1572"/>
    <w:multiLevelType w:val="hybridMultilevel"/>
    <w:tmpl w:val="1BC6C52A"/>
    <w:lvl w:ilvl="0" w:tplc="6D06FCE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3"/>
  </w:num>
  <w:num w:numId="4">
    <w:abstractNumId w:val="24"/>
  </w:num>
  <w:num w:numId="5">
    <w:abstractNumId w:val="4"/>
  </w:num>
  <w:num w:numId="6">
    <w:abstractNumId w:val="5"/>
  </w:num>
  <w:num w:numId="7">
    <w:abstractNumId w:val="7"/>
  </w:num>
  <w:num w:numId="8">
    <w:abstractNumId w:val="2"/>
  </w:num>
  <w:num w:numId="9">
    <w:abstractNumId w:val="18"/>
  </w:num>
  <w:num w:numId="10">
    <w:abstractNumId w:val="11"/>
  </w:num>
  <w:num w:numId="11">
    <w:abstractNumId w:val="20"/>
  </w:num>
  <w:num w:numId="12">
    <w:abstractNumId w:val="16"/>
  </w:num>
  <w:num w:numId="13">
    <w:abstractNumId w:val="21"/>
  </w:num>
  <w:num w:numId="14">
    <w:abstractNumId w:val="10"/>
  </w:num>
  <w:num w:numId="15">
    <w:abstractNumId w:val="1"/>
  </w:num>
  <w:num w:numId="16">
    <w:abstractNumId w:val="19"/>
  </w:num>
  <w:num w:numId="17">
    <w:abstractNumId w:val="3"/>
  </w:num>
  <w:num w:numId="18">
    <w:abstractNumId w:val="17"/>
  </w:num>
  <w:num w:numId="19">
    <w:abstractNumId w:val="6"/>
  </w:num>
  <w:num w:numId="20">
    <w:abstractNumId w:val="14"/>
  </w:num>
  <w:num w:numId="21">
    <w:abstractNumId w:val="15"/>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9"/>
  </w:num>
  <w:num w:numId="26">
    <w:abstractNumId w:val="25"/>
  </w:num>
  <w:num w:numId="27">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harma, Shankarenfo Pannagiani">
    <w15:presenceInfo w15:providerId="None" w15:userId="Dharma, Shankarenfo Pannagi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18"/>
    <w:rsid w:val="0002469D"/>
    <w:rsid w:val="00036103"/>
    <w:rsid w:val="00097215"/>
    <w:rsid w:val="000C097F"/>
    <w:rsid w:val="0011126D"/>
    <w:rsid w:val="00146AE3"/>
    <w:rsid w:val="00160853"/>
    <w:rsid w:val="00162949"/>
    <w:rsid w:val="00166660"/>
    <w:rsid w:val="001A6D46"/>
    <w:rsid w:val="001C2730"/>
    <w:rsid w:val="0021748F"/>
    <w:rsid w:val="00272475"/>
    <w:rsid w:val="00273BAA"/>
    <w:rsid w:val="002753F4"/>
    <w:rsid w:val="00292ACE"/>
    <w:rsid w:val="002C72BB"/>
    <w:rsid w:val="00353D24"/>
    <w:rsid w:val="00365C81"/>
    <w:rsid w:val="003B7520"/>
    <w:rsid w:val="003C2A74"/>
    <w:rsid w:val="003E1479"/>
    <w:rsid w:val="003F4E8F"/>
    <w:rsid w:val="00400456"/>
    <w:rsid w:val="004314D1"/>
    <w:rsid w:val="0044137A"/>
    <w:rsid w:val="00443F31"/>
    <w:rsid w:val="004521E5"/>
    <w:rsid w:val="0049736B"/>
    <w:rsid w:val="004C1752"/>
    <w:rsid w:val="004D623F"/>
    <w:rsid w:val="004F1810"/>
    <w:rsid w:val="004F38E5"/>
    <w:rsid w:val="0050092B"/>
    <w:rsid w:val="00521604"/>
    <w:rsid w:val="0054792B"/>
    <w:rsid w:val="00576345"/>
    <w:rsid w:val="005B343E"/>
    <w:rsid w:val="005C6F41"/>
    <w:rsid w:val="005D716A"/>
    <w:rsid w:val="005F2251"/>
    <w:rsid w:val="00610461"/>
    <w:rsid w:val="00633E66"/>
    <w:rsid w:val="00696B30"/>
    <w:rsid w:val="006A610B"/>
    <w:rsid w:val="006A6F8B"/>
    <w:rsid w:val="00747949"/>
    <w:rsid w:val="00761018"/>
    <w:rsid w:val="00772B7F"/>
    <w:rsid w:val="008059FC"/>
    <w:rsid w:val="0088412F"/>
    <w:rsid w:val="008877E8"/>
    <w:rsid w:val="008D3FF3"/>
    <w:rsid w:val="008D7A31"/>
    <w:rsid w:val="008E4427"/>
    <w:rsid w:val="008E73F9"/>
    <w:rsid w:val="008F080F"/>
    <w:rsid w:val="00994FBB"/>
    <w:rsid w:val="009E3995"/>
    <w:rsid w:val="00AB457D"/>
    <w:rsid w:val="00AD38CF"/>
    <w:rsid w:val="00AD7033"/>
    <w:rsid w:val="00AF4111"/>
    <w:rsid w:val="00B36E7F"/>
    <w:rsid w:val="00B47536"/>
    <w:rsid w:val="00B50CFD"/>
    <w:rsid w:val="00B807E4"/>
    <w:rsid w:val="00B8738A"/>
    <w:rsid w:val="00BF2952"/>
    <w:rsid w:val="00C0752C"/>
    <w:rsid w:val="00C151B9"/>
    <w:rsid w:val="00C458B3"/>
    <w:rsid w:val="00C4786D"/>
    <w:rsid w:val="00C84EF6"/>
    <w:rsid w:val="00C9565B"/>
    <w:rsid w:val="00CD1ED8"/>
    <w:rsid w:val="00D02B8C"/>
    <w:rsid w:val="00D14AD2"/>
    <w:rsid w:val="00D37DC0"/>
    <w:rsid w:val="00D5426E"/>
    <w:rsid w:val="00D57EB0"/>
    <w:rsid w:val="00D77CAE"/>
    <w:rsid w:val="00D901E7"/>
    <w:rsid w:val="00D9436C"/>
    <w:rsid w:val="00D9597C"/>
    <w:rsid w:val="00DA6D10"/>
    <w:rsid w:val="00DD7DD1"/>
    <w:rsid w:val="00DF3F97"/>
    <w:rsid w:val="00DF6795"/>
    <w:rsid w:val="00E84121"/>
    <w:rsid w:val="00EC7C24"/>
    <w:rsid w:val="00ED350E"/>
    <w:rsid w:val="00F846E1"/>
    <w:rsid w:val="00F9419E"/>
    <w:rsid w:val="00FD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0791"/>
  <w15:chartTrackingRefBased/>
  <w15:docId w15:val="{A5489C65-D66D-4355-8DCF-B1231F10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D24"/>
    <w:pPr>
      <w:keepNext/>
      <w:keepLines/>
      <w:spacing w:before="40" w:after="0"/>
      <w:outlineLvl w:val="1"/>
      <w:pPrChange w:id="0" w:author="Dharma, Shankarenfo Pannagiani" w:date="2020-02-22T13:21:00Z">
        <w:pPr>
          <w:keepNext/>
          <w:keepLines/>
          <w:spacing w:before="40" w:line="259" w:lineRule="auto"/>
          <w:outlineLvl w:val="1"/>
        </w:pPr>
      </w:pPrChange>
    </w:pPr>
    <w:rPr>
      <w:rFonts w:asciiTheme="majorHAnsi" w:eastAsiaTheme="majorEastAsia" w:hAnsiTheme="majorHAnsi" w:cstheme="majorBidi"/>
      <w:color w:val="2F5496" w:themeColor="accent1" w:themeShade="BF"/>
      <w:sz w:val="26"/>
      <w:szCs w:val="26"/>
      <w:u w:val="single"/>
      <w:rPrChange w:id="0" w:author="Dharma, Shankarenfo Pannagiani" w:date="2020-02-22T13:21:00Z">
        <w:rPr>
          <w:rFonts w:asciiTheme="majorHAnsi" w:eastAsiaTheme="majorEastAsia" w:hAnsiTheme="majorHAnsi" w:cstheme="majorBidi"/>
          <w:color w:val="2F5496" w:themeColor="accent1" w:themeShade="BF"/>
          <w:sz w:val="26"/>
          <w:szCs w:val="26"/>
          <w:lang w:val="en-US" w:eastAsia="en-US" w:bidi="ar-SA"/>
        </w:rPr>
      </w:rPrChange>
    </w:rPr>
  </w:style>
  <w:style w:type="paragraph" w:styleId="Heading3">
    <w:name w:val="heading 3"/>
    <w:basedOn w:val="Normal"/>
    <w:next w:val="Normal"/>
    <w:link w:val="Heading3Char"/>
    <w:uiPriority w:val="9"/>
    <w:unhideWhenUsed/>
    <w:qFormat/>
    <w:rsid w:val="00353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1018"/>
    <w:pPr>
      <w:spacing w:after="0" w:line="240" w:lineRule="auto"/>
    </w:pPr>
    <w:rPr>
      <w:rFonts w:eastAsiaTheme="minorEastAsia"/>
    </w:rPr>
  </w:style>
  <w:style w:type="character" w:customStyle="1" w:styleId="NoSpacingChar">
    <w:name w:val="No Spacing Char"/>
    <w:basedOn w:val="DefaultParagraphFont"/>
    <w:link w:val="NoSpacing"/>
    <w:uiPriority w:val="1"/>
    <w:rsid w:val="00761018"/>
    <w:rPr>
      <w:rFonts w:eastAsiaTheme="minorEastAsia"/>
    </w:rPr>
  </w:style>
  <w:style w:type="character" w:customStyle="1" w:styleId="Heading1Char">
    <w:name w:val="Heading 1 Char"/>
    <w:basedOn w:val="DefaultParagraphFont"/>
    <w:link w:val="Heading1"/>
    <w:uiPriority w:val="9"/>
    <w:rsid w:val="00ED35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350E"/>
    <w:pPr>
      <w:outlineLvl w:val="9"/>
    </w:pPr>
  </w:style>
  <w:style w:type="paragraph" w:styleId="TOC2">
    <w:name w:val="toc 2"/>
    <w:basedOn w:val="Normal"/>
    <w:next w:val="Normal"/>
    <w:autoRedefine/>
    <w:uiPriority w:val="39"/>
    <w:unhideWhenUsed/>
    <w:rsid w:val="00ED350E"/>
    <w:pPr>
      <w:spacing w:after="100"/>
      <w:ind w:left="220"/>
    </w:pPr>
    <w:rPr>
      <w:rFonts w:eastAsiaTheme="minorEastAsia" w:cs="Times New Roman"/>
    </w:rPr>
  </w:style>
  <w:style w:type="paragraph" w:styleId="TOC1">
    <w:name w:val="toc 1"/>
    <w:basedOn w:val="Normal"/>
    <w:next w:val="Normal"/>
    <w:autoRedefine/>
    <w:uiPriority w:val="39"/>
    <w:unhideWhenUsed/>
    <w:rsid w:val="00ED350E"/>
    <w:pPr>
      <w:spacing w:after="100"/>
    </w:pPr>
    <w:rPr>
      <w:rFonts w:eastAsiaTheme="minorEastAsia" w:cs="Times New Roman"/>
    </w:rPr>
  </w:style>
  <w:style w:type="character" w:styleId="Hyperlink">
    <w:name w:val="Hyperlink"/>
    <w:basedOn w:val="DefaultParagraphFont"/>
    <w:uiPriority w:val="99"/>
    <w:unhideWhenUsed/>
    <w:rsid w:val="00ED350E"/>
    <w:rPr>
      <w:color w:val="0563C1" w:themeColor="hyperlink"/>
      <w:u w:val="single"/>
    </w:rPr>
  </w:style>
  <w:style w:type="paragraph" w:styleId="ListParagraph">
    <w:name w:val="List Paragraph"/>
    <w:basedOn w:val="Normal"/>
    <w:uiPriority w:val="34"/>
    <w:qFormat/>
    <w:rsid w:val="0002469D"/>
    <w:pPr>
      <w:ind w:left="720"/>
      <w:contextualSpacing/>
    </w:pPr>
  </w:style>
  <w:style w:type="character" w:customStyle="1" w:styleId="Heading2Char">
    <w:name w:val="Heading 2 Char"/>
    <w:basedOn w:val="DefaultParagraphFont"/>
    <w:link w:val="Heading2"/>
    <w:uiPriority w:val="9"/>
    <w:rsid w:val="00353D24"/>
    <w:rPr>
      <w:rFonts w:asciiTheme="majorHAnsi" w:eastAsiaTheme="majorEastAsia" w:hAnsiTheme="majorHAnsi" w:cstheme="majorBidi"/>
      <w:color w:val="2F5496" w:themeColor="accent1" w:themeShade="BF"/>
      <w:sz w:val="26"/>
      <w:szCs w:val="26"/>
      <w:u w:val="single"/>
    </w:rPr>
  </w:style>
  <w:style w:type="paragraph" w:styleId="Header">
    <w:name w:val="header"/>
    <w:basedOn w:val="Normal"/>
    <w:link w:val="HeaderChar"/>
    <w:uiPriority w:val="99"/>
    <w:unhideWhenUsed/>
    <w:rsid w:val="005B3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43E"/>
  </w:style>
  <w:style w:type="paragraph" w:styleId="Footer">
    <w:name w:val="footer"/>
    <w:basedOn w:val="Normal"/>
    <w:link w:val="FooterChar"/>
    <w:uiPriority w:val="99"/>
    <w:unhideWhenUsed/>
    <w:rsid w:val="005B3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43E"/>
  </w:style>
  <w:style w:type="table" w:styleId="TableGrid">
    <w:name w:val="Table Grid"/>
    <w:basedOn w:val="TableNormal"/>
    <w:uiPriority w:val="39"/>
    <w:rsid w:val="00272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46AE3"/>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273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BAA"/>
    <w:rPr>
      <w:rFonts w:ascii="Segoe UI" w:hAnsi="Segoe UI" w:cs="Segoe UI"/>
      <w:sz w:val="18"/>
      <w:szCs w:val="18"/>
    </w:rPr>
  </w:style>
  <w:style w:type="character" w:customStyle="1" w:styleId="Heading3Char">
    <w:name w:val="Heading 3 Char"/>
    <w:basedOn w:val="DefaultParagraphFont"/>
    <w:link w:val="Heading3"/>
    <w:uiPriority w:val="9"/>
    <w:rsid w:val="00353D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72571">
      <w:bodyDiv w:val="1"/>
      <w:marLeft w:val="0"/>
      <w:marRight w:val="0"/>
      <w:marTop w:val="0"/>
      <w:marBottom w:val="0"/>
      <w:divBdr>
        <w:top w:val="none" w:sz="0" w:space="0" w:color="auto"/>
        <w:left w:val="none" w:sz="0" w:space="0" w:color="auto"/>
        <w:bottom w:val="none" w:sz="0" w:space="0" w:color="auto"/>
        <w:right w:val="none" w:sz="0" w:space="0" w:color="auto"/>
      </w:divBdr>
    </w:div>
    <w:div w:id="189368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E5E65-62E5-4ACD-A657-D4E3008A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CSIS 3275- Software Engineering</vt:lpstr>
    </vt:vector>
  </TitlesOfParts>
  <Company/>
  <LinksUpToDate>false</LinksUpToDate>
  <CharactersWithSpaces>11696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CSIS 3275- Software Engineering</dc:title>
  <dc:subject>Project Proposal</dc:subject>
  <dc:creator>Navneet Kaur</dc:creator>
  <cp:keywords/>
  <dc:description/>
  <cp:lastModifiedBy>Dharma, Shankarenfo Pannagiani</cp:lastModifiedBy>
  <cp:revision>7</cp:revision>
  <dcterms:created xsi:type="dcterms:W3CDTF">2020-02-22T21:00:00Z</dcterms:created>
  <dcterms:modified xsi:type="dcterms:W3CDTF">2020-02-22T22:57:00Z</dcterms:modified>
</cp:coreProperties>
</file>